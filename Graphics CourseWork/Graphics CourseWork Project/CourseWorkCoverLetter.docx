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2DBB50AA" w14:textId="77777777" w:rsidTr="00A90CE7">
        <w:trPr>
          <w:trHeight w:val="1681"/>
        </w:trPr>
        <w:tc>
          <w:tcPr>
            <w:tcW w:w="2406" w:type="dxa"/>
          </w:tcPr>
          <w:p w14:paraId="3476F363" w14:textId="77777777" w:rsidR="006B583E" w:rsidRDefault="006B583E" w:rsidP="007374D6">
            <w:pPr>
              <w:jc w:val="center"/>
              <w:rPr>
                <w:rFonts w:ascii="Arial" w:hAnsi="Arial"/>
                <w:b/>
                <w:sz w:val="28"/>
                <w:szCs w:val="28"/>
              </w:rPr>
            </w:pPr>
            <w:r>
              <w:rPr>
                <w:rFonts w:ascii="Arial" w:hAnsi="Arial"/>
                <w:b/>
                <w:noProof/>
                <w:sz w:val="28"/>
                <w:szCs w:val="28"/>
                <w:lang w:eastAsia="en-GB"/>
              </w:rPr>
              <w:drawing>
                <wp:inline distT="0" distB="0" distL="0" distR="0" wp14:anchorId="5AF5EB1B" wp14:editId="2749543C">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5263E858" w14:textId="77777777" w:rsidR="006B583E" w:rsidRDefault="006B583E" w:rsidP="007374D6">
            <w:pPr>
              <w:jc w:val="center"/>
              <w:rPr>
                <w:rFonts w:ascii="Arial" w:hAnsi="Arial"/>
                <w:b/>
                <w:sz w:val="28"/>
                <w:szCs w:val="28"/>
              </w:rPr>
            </w:pPr>
          </w:p>
          <w:p w14:paraId="5DD54777" w14:textId="77777777" w:rsidR="006B583E" w:rsidRDefault="006B583E" w:rsidP="007374D6">
            <w:pPr>
              <w:jc w:val="center"/>
              <w:rPr>
                <w:rFonts w:ascii="Arial" w:hAnsi="Arial"/>
                <w:b/>
                <w:sz w:val="28"/>
                <w:szCs w:val="28"/>
              </w:rPr>
            </w:pPr>
          </w:p>
          <w:p w14:paraId="5A2395B7" w14:textId="77777777" w:rsidR="00A90CE7" w:rsidRPr="00A90CE7" w:rsidRDefault="006B583E" w:rsidP="00A90CE7">
            <w:pPr>
              <w:pBdr>
                <w:bottom w:val="single" w:sz="12" w:space="1" w:color="auto"/>
              </w:pBdr>
              <w:jc w:val="center"/>
              <w:rPr>
                <w:rFonts w:ascii="Arial" w:hAnsi="Arial"/>
                <w:b/>
                <w:sz w:val="28"/>
                <w:szCs w:val="28"/>
              </w:rPr>
            </w:pPr>
            <w:r w:rsidRPr="006B7DE6">
              <w:rPr>
                <w:rFonts w:ascii="Arial" w:hAnsi="Arial"/>
                <w:b/>
                <w:sz w:val="28"/>
                <w:szCs w:val="28"/>
              </w:rPr>
              <w:t>FACULTY</w:t>
            </w:r>
            <w:r w:rsidR="00325E19">
              <w:rPr>
                <w:rFonts w:ascii="Arial" w:hAnsi="Arial"/>
                <w:b/>
                <w:sz w:val="28"/>
                <w:szCs w:val="28"/>
              </w:rPr>
              <w:t xml:space="preserve"> OF COMPUTING, </w:t>
            </w:r>
            <w:r w:rsidR="00325E19" w:rsidRPr="00325E19">
              <w:rPr>
                <w:rFonts w:ascii="Arial" w:hAnsi="Arial"/>
                <w:b/>
                <w:sz w:val="28"/>
                <w:szCs w:val="28"/>
              </w:rPr>
              <w:t>ENGINEERING and SCIENCE</w:t>
            </w:r>
          </w:p>
        </w:tc>
        <w:tc>
          <w:tcPr>
            <w:tcW w:w="3171" w:type="dxa"/>
          </w:tcPr>
          <w:p w14:paraId="2233867E" w14:textId="77777777" w:rsidR="006B583E" w:rsidRDefault="006B583E" w:rsidP="007374D6">
            <w:pPr>
              <w:rPr>
                <w:rFonts w:ascii="Arial" w:hAnsi="Arial"/>
              </w:rPr>
            </w:pPr>
            <w:r>
              <w:rPr>
                <w:rFonts w:ascii="Arial" w:hAnsi="Arial"/>
              </w:rPr>
              <w:t>Final mark awarded:_____</w:t>
            </w:r>
          </w:p>
        </w:tc>
      </w:tr>
    </w:tbl>
    <w:p w14:paraId="061248C7" w14:textId="0F296000" w:rsidR="006B7DE6" w:rsidRPr="006B7DE6" w:rsidRDefault="006B7DE6" w:rsidP="006B583E">
      <w:pPr>
        <w:jc w:val="center"/>
        <w:rPr>
          <w:rFonts w:ascii="Arial" w:hAnsi="Arial"/>
          <w:b/>
        </w:rPr>
      </w:pPr>
      <w:r>
        <w:rPr>
          <w:rFonts w:ascii="Arial" w:hAnsi="Arial"/>
          <w:b/>
        </w:rPr>
        <w:t>Assessment Cover Sheet and Feedback Form 201</w:t>
      </w:r>
      <w:r w:rsidR="00B4699D">
        <w:rPr>
          <w:rFonts w:ascii="Arial" w:hAnsi="Arial"/>
          <w:b/>
        </w:rPr>
        <w:t>7</w:t>
      </w:r>
      <w:r>
        <w:rPr>
          <w:rFonts w:ascii="Arial" w:hAnsi="Arial"/>
          <w:b/>
        </w:rPr>
        <w:t>/1</w:t>
      </w:r>
      <w:r w:rsidR="00B4699D">
        <w:rPr>
          <w:rFonts w:ascii="Arial" w:hAnsi="Arial"/>
          <w:b/>
        </w:rPr>
        <w:t>8</w:t>
      </w:r>
    </w:p>
    <w:p w14:paraId="067EA48E" w14:textId="77777777" w:rsidR="00913E40" w:rsidRPr="000D3587" w:rsidRDefault="00913E40" w:rsidP="006B7DE6">
      <w:pPr>
        <w:rPr>
          <w:rFonts w:ascii="Arial" w:hAnsi="Arial"/>
        </w:rPr>
      </w:pPr>
    </w:p>
    <w:tbl>
      <w:tblPr>
        <w:tblStyle w:val="TableGrid"/>
        <w:tblW w:w="9606" w:type="dxa"/>
        <w:tblLook w:val="04A0" w:firstRow="1" w:lastRow="0" w:firstColumn="1" w:lastColumn="0" w:noHBand="0" w:noVBand="1"/>
      </w:tblPr>
      <w:tblGrid>
        <w:gridCol w:w="2055"/>
        <w:gridCol w:w="747"/>
        <w:gridCol w:w="2835"/>
        <w:gridCol w:w="3969"/>
      </w:tblGrid>
      <w:tr w:rsidR="00F0703D" w:rsidRPr="000D3587" w14:paraId="5C38743A" w14:textId="77777777" w:rsidTr="006B583E">
        <w:trPr>
          <w:trHeight w:val="565"/>
        </w:trPr>
        <w:tc>
          <w:tcPr>
            <w:tcW w:w="2055" w:type="dxa"/>
          </w:tcPr>
          <w:p w14:paraId="437BA025" w14:textId="77777777" w:rsidR="00473148" w:rsidRDefault="00BF1E7A" w:rsidP="00F0703D">
            <w:pPr>
              <w:jc w:val="center"/>
              <w:rPr>
                <w:rFonts w:ascii="Arial" w:hAnsi="Arial"/>
              </w:rPr>
            </w:pPr>
            <w:r w:rsidRPr="000D3587">
              <w:rPr>
                <w:rFonts w:ascii="Arial" w:hAnsi="Arial"/>
              </w:rPr>
              <w:t>Module Code:</w:t>
            </w:r>
          </w:p>
          <w:p w14:paraId="78BB8CFF" w14:textId="77777777" w:rsidR="00BF1E7A" w:rsidRPr="000D3587" w:rsidRDefault="00AB642E" w:rsidP="00F0703D">
            <w:pPr>
              <w:jc w:val="center"/>
              <w:rPr>
                <w:rFonts w:ascii="Arial" w:hAnsi="Arial"/>
              </w:rPr>
            </w:pPr>
            <w:r>
              <w:rPr>
                <w:rFonts w:ascii="Arial" w:hAnsi="Arial"/>
              </w:rPr>
              <w:t>CS2S565</w:t>
            </w:r>
          </w:p>
        </w:tc>
        <w:tc>
          <w:tcPr>
            <w:tcW w:w="3582" w:type="dxa"/>
            <w:gridSpan w:val="2"/>
          </w:tcPr>
          <w:p w14:paraId="4E1CFF82" w14:textId="77777777" w:rsidR="00BF1E7A" w:rsidRDefault="00BF1E7A" w:rsidP="009615AC">
            <w:pPr>
              <w:jc w:val="center"/>
              <w:rPr>
                <w:rFonts w:ascii="Arial" w:hAnsi="Arial"/>
              </w:rPr>
            </w:pPr>
            <w:r w:rsidRPr="000D3587">
              <w:rPr>
                <w:rFonts w:ascii="Arial" w:hAnsi="Arial"/>
              </w:rPr>
              <w:t>Module Title:</w:t>
            </w:r>
          </w:p>
          <w:p w14:paraId="4982F538" w14:textId="77777777" w:rsidR="00473148" w:rsidRPr="000D3587" w:rsidRDefault="00737449" w:rsidP="00B3748C">
            <w:pPr>
              <w:jc w:val="center"/>
              <w:rPr>
                <w:rFonts w:ascii="Arial" w:hAnsi="Arial"/>
              </w:rPr>
            </w:pPr>
            <w:r>
              <w:rPr>
                <w:rFonts w:ascii="Arial" w:hAnsi="Arial"/>
              </w:rPr>
              <w:t>Computer Graphics</w:t>
            </w:r>
          </w:p>
        </w:tc>
        <w:tc>
          <w:tcPr>
            <w:tcW w:w="3969" w:type="dxa"/>
          </w:tcPr>
          <w:p w14:paraId="40063AC3" w14:textId="77777777" w:rsidR="00BF1E7A"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14:paraId="4A092760" w14:textId="77777777" w:rsidR="00BF1E7A" w:rsidRPr="000D3587" w:rsidRDefault="00AB642E" w:rsidP="00473148">
            <w:pPr>
              <w:jc w:val="center"/>
              <w:rPr>
                <w:rFonts w:ascii="Arial" w:hAnsi="Arial"/>
              </w:rPr>
            </w:pPr>
            <w:r>
              <w:rPr>
                <w:rFonts w:ascii="Arial" w:hAnsi="Arial"/>
              </w:rPr>
              <w:t>Nathan Thomas</w:t>
            </w:r>
          </w:p>
        </w:tc>
      </w:tr>
      <w:tr w:rsidR="00ED563B" w:rsidRPr="000D3587" w14:paraId="59D602F2" w14:textId="77777777" w:rsidTr="006B583E">
        <w:trPr>
          <w:trHeight w:val="559"/>
        </w:trPr>
        <w:tc>
          <w:tcPr>
            <w:tcW w:w="5637" w:type="dxa"/>
            <w:gridSpan w:val="3"/>
          </w:tcPr>
          <w:p w14:paraId="7CCFB38D" w14:textId="77777777" w:rsidR="00F0703D" w:rsidRDefault="00F0703D" w:rsidP="00F0703D">
            <w:pPr>
              <w:rPr>
                <w:rFonts w:ascii="Arial" w:hAnsi="Arial"/>
              </w:rPr>
            </w:pPr>
            <w:r w:rsidRPr="000D3587">
              <w:rPr>
                <w:rFonts w:ascii="Arial" w:hAnsi="Arial"/>
              </w:rPr>
              <w:t xml:space="preserve">Assessment </w:t>
            </w:r>
            <w:r>
              <w:rPr>
                <w:rFonts w:ascii="Arial" w:hAnsi="Arial"/>
              </w:rPr>
              <w:t>Title and Tasks:</w:t>
            </w:r>
          </w:p>
          <w:p w14:paraId="47282A4C" w14:textId="77777777" w:rsidR="00473148" w:rsidRPr="000D3587" w:rsidRDefault="00737449" w:rsidP="003E3048">
            <w:pPr>
              <w:rPr>
                <w:rFonts w:ascii="Arial" w:hAnsi="Arial"/>
              </w:rPr>
            </w:pPr>
            <w:r>
              <w:rPr>
                <w:rFonts w:ascii="Arial" w:hAnsi="Arial"/>
              </w:rPr>
              <w:t>2D Scene Rendering in OpenGL</w:t>
            </w:r>
          </w:p>
        </w:tc>
        <w:tc>
          <w:tcPr>
            <w:tcW w:w="3969" w:type="dxa"/>
          </w:tcPr>
          <w:p w14:paraId="6AEB8C09" w14:textId="77777777" w:rsidR="00473148" w:rsidRDefault="00F0703D" w:rsidP="00F0703D">
            <w:pPr>
              <w:rPr>
                <w:rFonts w:ascii="Arial" w:hAnsi="Arial"/>
              </w:rPr>
            </w:pPr>
            <w:r>
              <w:rPr>
                <w:rFonts w:ascii="Arial" w:hAnsi="Arial"/>
              </w:rPr>
              <w:t>Assessment No.</w:t>
            </w:r>
          </w:p>
          <w:p w14:paraId="69681AB8" w14:textId="77777777" w:rsidR="00F0703D" w:rsidRPr="000D3587" w:rsidRDefault="00F0703D" w:rsidP="00F0703D">
            <w:pPr>
              <w:rPr>
                <w:rFonts w:ascii="Arial" w:hAnsi="Arial"/>
              </w:rPr>
            </w:pPr>
            <w:r w:rsidRPr="00ED563B">
              <w:rPr>
                <w:rFonts w:ascii="Arial" w:hAnsi="Arial"/>
                <w:sz w:val="22"/>
                <w:szCs w:val="22"/>
              </w:rPr>
              <w:t>1 of 2</w:t>
            </w:r>
          </w:p>
        </w:tc>
      </w:tr>
      <w:tr w:rsidR="00ED563B" w:rsidRPr="000D3587" w14:paraId="469E9808" w14:textId="77777777" w:rsidTr="006B583E">
        <w:trPr>
          <w:trHeight w:val="568"/>
        </w:trPr>
        <w:tc>
          <w:tcPr>
            <w:tcW w:w="5637" w:type="dxa"/>
            <w:gridSpan w:val="3"/>
          </w:tcPr>
          <w:p w14:paraId="023BF2A8" w14:textId="77777777" w:rsidR="00F0703D" w:rsidRDefault="00F0703D" w:rsidP="00F0703D">
            <w:pPr>
              <w:rPr>
                <w:rFonts w:ascii="Arial" w:hAnsi="Arial"/>
              </w:rPr>
            </w:pPr>
            <w:r>
              <w:rPr>
                <w:rFonts w:ascii="Arial" w:hAnsi="Arial"/>
              </w:rPr>
              <w:t>No. of pages submitted in total including this page:</w:t>
            </w:r>
          </w:p>
          <w:p w14:paraId="50D8CA5B" w14:textId="77777777" w:rsidR="00473148" w:rsidRPr="000D3587" w:rsidRDefault="00473148" w:rsidP="00F0703D">
            <w:pPr>
              <w:rPr>
                <w:rFonts w:ascii="Arial" w:hAnsi="Arial"/>
              </w:rPr>
            </w:pPr>
          </w:p>
        </w:tc>
        <w:tc>
          <w:tcPr>
            <w:tcW w:w="3969" w:type="dxa"/>
          </w:tcPr>
          <w:p w14:paraId="27D7EF29" w14:textId="77777777"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r w:rsidR="00F344BC">
              <w:rPr>
                <w:rFonts w:ascii="Arial" w:hAnsi="Arial"/>
              </w:rPr>
              <w:t>:</w:t>
            </w:r>
            <w:r w:rsidR="005E326B">
              <w:rPr>
                <w:rFonts w:ascii="Arial" w:hAnsi="Arial"/>
              </w:rPr>
              <w:t xml:space="preserve"> N/A</w:t>
            </w:r>
          </w:p>
          <w:p w14:paraId="21FECA2B" w14:textId="77777777" w:rsidR="00F0703D" w:rsidRDefault="00F0703D" w:rsidP="009D5915">
            <w:pPr>
              <w:rPr>
                <w:rFonts w:ascii="Arial" w:hAnsi="Arial"/>
              </w:rPr>
            </w:pPr>
          </w:p>
        </w:tc>
      </w:tr>
      <w:tr w:rsidR="00ED563B" w:rsidRPr="000D3587" w14:paraId="56D7AC60" w14:textId="77777777" w:rsidTr="006B583E">
        <w:trPr>
          <w:trHeight w:val="561"/>
        </w:trPr>
        <w:tc>
          <w:tcPr>
            <w:tcW w:w="2802" w:type="dxa"/>
            <w:gridSpan w:val="2"/>
          </w:tcPr>
          <w:p w14:paraId="4D3B3E87" w14:textId="77777777" w:rsidR="00F0703D" w:rsidRDefault="00F0703D" w:rsidP="00BF1E7A">
            <w:pPr>
              <w:jc w:val="center"/>
              <w:rPr>
                <w:rFonts w:ascii="Arial" w:hAnsi="Arial"/>
              </w:rPr>
            </w:pPr>
            <w:r>
              <w:rPr>
                <w:rFonts w:ascii="Arial" w:hAnsi="Arial"/>
              </w:rPr>
              <w:t>Date Set:</w:t>
            </w:r>
          </w:p>
          <w:p w14:paraId="74DA8FCA" w14:textId="6482FD0E" w:rsidR="00473148" w:rsidRDefault="007801C6" w:rsidP="00D81F70">
            <w:pPr>
              <w:jc w:val="center"/>
              <w:rPr>
                <w:rFonts w:ascii="Arial" w:hAnsi="Arial"/>
              </w:rPr>
            </w:pPr>
            <w:r>
              <w:rPr>
                <w:rFonts w:ascii="Arial" w:hAnsi="Arial"/>
              </w:rPr>
              <w:t>In lecture TW:5</w:t>
            </w:r>
          </w:p>
        </w:tc>
        <w:tc>
          <w:tcPr>
            <w:tcW w:w="2835" w:type="dxa"/>
          </w:tcPr>
          <w:p w14:paraId="7FCB34E9" w14:textId="77777777" w:rsidR="00473148" w:rsidRDefault="00F0703D" w:rsidP="00BF1E7A">
            <w:pPr>
              <w:jc w:val="center"/>
              <w:rPr>
                <w:rFonts w:ascii="Arial" w:hAnsi="Arial"/>
              </w:rPr>
            </w:pPr>
            <w:r>
              <w:rPr>
                <w:rFonts w:ascii="Arial" w:hAnsi="Arial"/>
              </w:rPr>
              <w:t>Submission Date:</w:t>
            </w:r>
          </w:p>
          <w:p w14:paraId="31B9CAA7" w14:textId="0AE3DC7F" w:rsidR="00F0703D" w:rsidRDefault="007801C6" w:rsidP="00B4699D">
            <w:pPr>
              <w:jc w:val="center"/>
              <w:rPr>
                <w:rFonts w:ascii="Arial" w:hAnsi="Arial"/>
              </w:rPr>
            </w:pPr>
            <w:r>
              <w:rPr>
                <w:rFonts w:ascii="Arial" w:hAnsi="Arial"/>
              </w:rPr>
              <w:t>End of TW:11</w:t>
            </w:r>
            <w:r w:rsidR="00F0703D">
              <w:rPr>
                <w:rFonts w:ascii="Arial" w:hAnsi="Arial"/>
              </w:rPr>
              <w:t xml:space="preserve"> </w:t>
            </w:r>
          </w:p>
        </w:tc>
        <w:tc>
          <w:tcPr>
            <w:tcW w:w="3969" w:type="dxa"/>
          </w:tcPr>
          <w:p w14:paraId="3FA033D2" w14:textId="77777777" w:rsidR="00F0703D" w:rsidRDefault="00F0703D" w:rsidP="009615AC">
            <w:pPr>
              <w:jc w:val="center"/>
              <w:rPr>
                <w:rFonts w:ascii="Arial" w:hAnsi="Arial"/>
              </w:rPr>
            </w:pPr>
            <w:r>
              <w:rPr>
                <w:rFonts w:ascii="Arial" w:hAnsi="Arial"/>
              </w:rPr>
              <w:t>Return Date:</w:t>
            </w:r>
          </w:p>
          <w:p w14:paraId="7FF0E03E" w14:textId="4169F94B" w:rsidR="00E15452" w:rsidRDefault="004D1885" w:rsidP="00115890">
            <w:pPr>
              <w:jc w:val="center"/>
              <w:rPr>
                <w:rFonts w:ascii="Arial" w:hAnsi="Arial"/>
              </w:rPr>
            </w:pPr>
            <w:r>
              <w:rPr>
                <w:rFonts w:ascii="Arial" w:hAnsi="Arial"/>
              </w:rPr>
              <w:t>Approx. 21 working days</w:t>
            </w:r>
            <w:r w:rsidR="00C61D8C">
              <w:rPr>
                <w:rFonts w:ascii="Arial" w:hAnsi="Arial"/>
              </w:rPr>
              <w:t xml:space="preserve"> after submission</w:t>
            </w:r>
          </w:p>
        </w:tc>
      </w:tr>
    </w:tbl>
    <w:p w14:paraId="2AFCB079" w14:textId="77777777"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503"/>
        <w:gridCol w:w="5103"/>
      </w:tblGrid>
      <w:tr w:rsidR="00BF1E7A" w:rsidRPr="000D3587" w14:paraId="2BE82F96" w14:textId="77777777" w:rsidTr="006B583E">
        <w:tc>
          <w:tcPr>
            <w:tcW w:w="9606" w:type="dxa"/>
            <w:gridSpan w:val="2"/>
          </w:tcPr>
          <w:p w14:paraId="3B0AE461" w14:textId="77777777"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14:paraId="476F7FE0" w14:textId="77777777" w:rsidTr="006B583E">
        <w:tc>
          <w:tcPr>
            <w:tcW w:w="9606" w:type="dxa"/>
            <w:gridSpan w:val="2"/>
          </w:tcPr>
          <w:p w14:paraId="057658E0" w14:textId="77777777" w:rsidR="009615AC" w:rsidRPr="009615AC" w:rsidRDefault="009615AC" w:rsidP="009615AC">
            <w:pPr>
              <w:rPr>
                <w:rFonts w:ascii="Arial" w:hAnsi="Arial"/>
                <w:b/>
                <w:sz w:val="16"/>
                <w:szCs w:val="16"/>
                <w:u w:val="single"/>
              </w:rPr>
            </w:pPr>
          </w:p>
          <w:p w14:paraId="283C3283" w14:textId="77777777" w:rsidR="009615AC" w:rsidRPr="009615AC" w:rsidRDefault="009615AC" w:rsidP="009615AC">
            <w:pPr>
              <w:rPr>
                <w:rFonts w:ascii="Arial" w:hAnsi="Arial"/>
                <w:b/>
                <w:u w:val="single"/>
              </w:rPr>
            </w:pPr>
            <w:r w:rsidRPr="009615AC">
              <w:rPr>
                <w:rFonts w:ascii="Arial" w:hAnsi="Arial"/>
                <w:b/>
                <w:u w:val="single"/>
              </w:rPr>
              <w:t>Extenuating Circumstances</w:t>
            </w:r>
          </w:p>
          <w:p w14:paraId="286A9AB7" w14:textId="77777777"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14:paraId="1CBE3121" w14:textId="77777777" w:rsidR="009615AC" w:rsidRPr="009615AC" w:rsidRDefault="009615AC" w:rsidP="009615AC">
            <w:pPr>
              <w:rPr>
                <w:rFonts w:ascii="Arial" w:hAnsi="Arial"/>
                <w:sz w:val="16"/>
                <w:szCs w:val="16"/>
              </w:rPr>
            </w:pPr>
          </w:p>
        </w:tc>
      </w:tr>
      <w:tr w:rsidR="00BF1E7A" w:rsidRPr="000D3587" w14:paraId="7AFB196C" w14:textId="77777777" w:rsidTr="006B583E">
        <w:tc>
          <w:tcPr>
            <w:tcW w:w="9606" w:type="dxa"/>
            <w:gridSpan w:val="2"/>
          </w:tcPr>
          <w:p w14:paraId="1B8999C1" w14:textId="77777777" w:rsidR="00BF1E7A" w:rsidRPr="009615AC" w:rsidRDefault="00BF1E7A" w:rsidP="009615AC">
            <w:pPr>
              <w:rPr>
                <w:rFonts w:ascii="Arial" w:hAnsi="Arial"/>
                <w:b/>
                <w:sz w:val="16"/>
                <w:szCs w:val="16"/>
                <w:u w:val="single"/>
              </w:rPr>
            </w:pPr>
          </w:p>
          <w:p w14:paraId="08DC51BD" w14:textId="77777777"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14:paraId="07388439" w14:textId="77777777"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1E3539E7" w14:textId="77777777" w:rsidR="00BF1E7A" w:rsidRPr="009615AC" w:rsidRDefault="00BF1E7A" w:rsidP="009615AC">
            <w:pPr>
              <w:rPr>
                <w:rFonts w:ascii="Arial" w:hAnsi="Arial"/>
                <w:sz w:val="16"/>
                <w:szCs w:val="16"/>
              </w:rPr>
            </w:pPr>
          </w:p>
        </w:tc>
      </w:tr>
      <w:tr w:rsidR="00BF1E7A" w:rsidRPr="000D3587" w14:paraId="638F6EBE" w14:textId="77777777" w:rsidTr="006B583E">
        <w:tc>
          <w:tcPr>
            <w:tcW w:w="9606" w:type="dxa"/>
            <w:gridSpan w:val="2"/>
          </w:tcPr>
          <w:p w14:paraId="0E0B4185" w14:textId="77777777" w:rsidR="00BF1E7A" w:rsidRPr="009615AC" w:rsidRDefault="00BF1E7A" w:rsidP="009615AC">
            <w:pPr>
              <w:rPr>
                <w:rFonts w:ascii="Arial" w:hAnsi="Arial"/>
                <w:b/>
                <w:sz w:val="16"/>
                <w:szCs w:val="16"/>
                <w:u w:val="single"/>
              </w:rPr>
            </w:pPr>
          </w:p>
          <w:p w14:paraId="60DD3367" w14:textId="77777777" w:rsidR="00BF1E7A" w:rsidRPr="000D3587" w:rsidRDefault="00BF1E7A" w:rsidP="009615A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14:paraId="2109D714" w14:textId="77777777" w:rsidR="00BF1E7A" w:rsidRPr="000D3587" w:rsidRDefault="00BF1E7A" w:rsidP="009615AC">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118CD9E2" w14:textId="77777777" w:rsidR="00BF1E7A" w:rsidRPr="009615AC" w:rsidRDefault="00BF1E7A" w:rsidP="009615AC">
            <w:pPr>
              <w:rPr>
                <w:rFonts w:ascii="Arial" w:hAnsi="Arial"/>
                <w:sz w:val="16"/>
                <w:szCs w:val="16"/>
              </w:rPr>
            </w:pPr>
          </w:p>
        </w:tc>
      </w:tr>
      <w:tr w:rsidR="00BF1E7A" w:rsidRPr="000D3587" w14:paraId="789518D2" w14:textId="77777777" w:rsidTr="006B583E">
        <w:tc>
          <w:tcPr>
            <w:tcW w:w="9606" w:type="dxa"/>
            <w:gridSpan w:val="2"/>
          </w:tcPr>
          <w:p w14:paraId="10985F58" w14:textId="77777777" w:rsidR="00BF1E7A" w:rsidRPr="009615AC" w:rsidRDefault="00BF1E7A" w:rsidP="009615AC">
            <w:pPr>
              <w:rPr>
                <w:rFonts w:ascii="Arial" w:hAnsi="Arial"/>
                <w:b/>
                <w:sz w:val="16"/>
                <w:szCs w:val="16"/>
                <w:u w:val="single"/>
              </w:rPr>
            </w:pPr>
          </w:p>
          <w:p w14:paraId="408E7129" w14:textId="77777777"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14:paraId="33980298" w14:textId="77777777" w:rsidR="00BF1E7A" w:rsidRDefault="00BF1E7A" w:rsidP="00270DDE">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w:t>
            </w:r>
            <w:r w:rsidR="00181892">
              <w:rPr>
                <w:rFonts w:ascii="Arial" w:hAnsi="Arial"/>
              </w:rPr>
              <w:t>Centre</w:t>
            </w:r>
            <w:r>
              <w:rPr>
                <w:rFonts w:ascii="Arial" w:hAnsi="Arial"/>
              </w:rPr>
              <w:t xml:space="preserve"> to be consulted)</w:t>
            </w:r>
            <w:r w:rsidRPr="000D3587">
              <w:rPr>
                <w:rFonts w:ascii="Arial" w:hAnsi="Arial"/>
              </w:rPr>
              <w:t>.</w:t>
            </w:r>
          </w:p>
          <w:p w14:paraId="69A84CBF" w14:textId="77777777" w:rsidR="00270DDE" w:rsidRPr="009615AC" w:rsidRDefault="00270DDE" w:rsidP="00270DDE">
            <w:pPr>
              <w:rPr>
                <w:rFonts w:ascii="Arial" w:hAnsi="Arial"/>
                <w:sz w:val="16"/>
                <w:szCs w:val="16"/>
              </w:rPr>
            </w:pPr>
            <w:r>
              <w:rPr>
                <w:rFonts w:ascii="Arial" w:hAnsi="Arial"/>
              </w:rPr>
              <w:t>Work should be submitted as detailed in your student handbook. You are responsible for checking the method of submission.</w:t>
            </w:r>
          </w:p>
        </w:tc>
      </w:tr>
      <w:tr w:rsidR="00BF1E7A" w:rsidRPr="000D3587" w14:paraId="3C285FB1" w14:textId="77777777" w:rsidTr="006B583E">
        <w:tc>
          <w:tcPr>
            <w:tcW w:w="4503" w:type="dxa"/>
          </w:tcPr>
          <w:p w14:paraId="0AE61D8A" w14:textId="77777777" w:rsidR="00BF1E7A" w:rsidRPr="009615AC" w:rsidRDefault="00BF1E7A" w:rsidP="009615AC">
            <w:pPr>
              <w:rPr>
                <w:rFonts w:ascii="Arial" w:hAnsi="Arial"/>
                <w:b/>
                <w:sz w:val="16"/>
                <w:szCs w:val="16"/>
              </w:rPr>
            </w:pPr>
          </w:p>
          <w:p w14:paraId="3907E451" w14:textId="77777777" w:rsidR="00BF1E7A" w:rsidRDefault="00BF1E7A" w:rsidP="009615AC">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14:paraId="7ECEBF34" w14:textId="77777777" w:rsidR="00BF1E7A" w:rsidRPr="009615AC" w:rsidRDefault="00BF1E7A" w:rsidP="009615AC">
            <w:pPr>
              <w:rPr>
                <w:rFonts w:ascii="Arial" w:hAnsi="Arial"/>
                <w:b/>
                <w:sz w:val="16"/>
                <w:szCs w:val="16"/>
              </w:rPr>
            </w:pPr>
          </w:p>
        </w:tc>
        <w:tc>
          <w:tcPr>
            <w:tcW w:w="5103" w:type="dxa"/>
          </w:tcPr>
          <w:p w14:paraId="38049EAD" w14:textId="77777777" w:rsidR="00BF1E7A" w:rsidRDefault="00BF1E7A" w:rsidP="00001F71">
            <w:pPr>
              <w:jc w:val="center"/>
              <w:rPr>
                <w:rFonts w:ascii="Arial" w:hAnsi="Arial"/>
              </w:rPr>
            </w:pPr>
            <w:r w:rsidRPr="000D3587">
              <w:rPr>
                <w:rFonts w:ascii="Arial" w:hAnsi="Arial"/>
              </w:rPr>
              <w:t>Student Number:</w:t>
            </w:r>
          </w:p>
          <w:p w14:paraId="7C2FCF6A" w14:textId="77777777" w:rsidR="0061075B" w:rsidRDefault="0061075B" w:rsidP="00001F71">
            <w:pPr>
              <w:jc w:val="center"/>
              <w:rPr>
                <w:rFonts w:ascii="Arial" w:hAnsi="Arial"/>
              </w:rPr>
            </w:pPr>
          </w:p>
          <w:p w14:paraId="5C8A2E8B" w14:textId="34BF9957" w:rsidR="0061075B" w:rsidRPr="000D3587" w:rsidRDefault="0061075B" w:rsidP="00001F71">
            <w:pPr>
              <w:jc w:val="center"/>
              <w:rPr>
                <w:rFonts w:ascii="Arial" w:hAnsi="Arial"/>
              </w:rPr>
            </w:pPr>
            <w:r>
              <w:rPr>
                <w:rFonts w:ascii="Arial" w:hAnsi="Arial"/>
              </w:rPr>
              <w:t>15051013</w:t>
            </w:r>
          </w:p>
        </w:tc>
      </w:tr>
    </w:tbl>
    <w:p w14:paraId="73EBD0EE" w14:textId="77777777" w:rsidR="00BF1E7A" w:rsidRDefault="00BF1E7A" w:rsidP="00F03778">
      <w:pPr>
        <w:jc w:val="center"/>
        <w:rPr>
          <w:rFonts w:ascii="Arial" w:hAnsi="Arial"/>
          <w:b/>
        </w:rPr>
      </w:pPr>
      <w:r w:rsidRPr="000D3587">
        <w:rPr>
          <w:rFonts w:ascii="Arial" w:hAnsi="Arial"/>
          <w:b/>
        </w:rPr>
        <w:lastRenderedPageBreak/>
        <w:t>IT IS YOUR RESPONSIBILITY TO KEEP A RECORD OF ALL WORK SUBMITTE</w:t>
      </w:r>
      <w:r>
        <w:rPr>
          <w:rFonts w:ascii="Arial" w:hAnsi="Arial"/>
          <w:b/>
        </w:rPr>
        <w:t>D</w:t>
      </w:r>
    </w:p>
    <w:p w14:paraId="38BB2D2D" w14:textId="77777777" w:rsidR="00325E19" w:rsidRDefault="00325E19" w:rsidP="00F03778">
      <w:pPr>
        <w:jc w:val="center"/>
        <w:rPr>
          <w:rFonts w:ascii="Arial" w:hAnsi="Arial"/>
        </w:rPr>
      </w:pPr>
    </w:p>
    <w:tbl>
      <w:tblPr>
        <w:tblStyle w:val="TableGrid"/>
        <w:tblW w:w="8897" w:type="dxa"/>
        <w:tblLook w:val="04A0" w:firstRow="1" w:lastRow="0" w:firstColumn="1" w:lastColumn="0" w:noHBand="0" w:noVBand="1"/>
      </w:tblPr>
      <w:tblGrid>
        <w:gridCol w:w="8897"/>
      </w:tblGrid>
      <w:tr w:rsidR="00990DB4" w:rsidRPr="000D3587" w14:paraId="26663677" w14:textId="77777777" w:rsidTr="009615AC">
        <w:tc>
          <w:tcPr>
            <w:tcW w:w="8897" w:type="dxa"/>
          </w:tcPr>
          <w:p w14:paraId="7FC0F4C8" w14:textId="77777777" w:rsidR="00990DB4" w:rsidRDefault="00990DB4" w:rsidP="00990DB4">
            <w:pPr>
              <w:jc w:val="center"/>
              <w:rPr>
                <w:rFonts w:ascii="Arial" w:hAnsi="Arial"/>
                <w:b/>
              </w:rPr>
            </w:pPr>
            <w:r>
              <w:rPr>
                <w:rFonts w:ascii="Arial" w:hAnsi="Arial"/>
                <w:b/>
              </w:rPr>
              <w:t>Part B: Marking and Assessment</w:t>
            </w:r>
          </w:p>
          <w:p w14:paraId="287B89E7" w14:textId="77777777" w:rsidR="00990DB4" w:rsidRPr="000D3587" w:rsidRDefault="00990DB4" w:rsidP="00990DB4">
            <w:pPr>
              <w:jc w:val="center"/>
              <w:rPr>
                <w:rFonts w:ascii="Arial" w:hAnsi="Arial"/>
                <w:b/>
              </w:rPr>
            </w:pPr>
            <w:r>
              <w:rPr>
                <w:rFonts w:ascii="Arial" w:hAnsi="Arial"/>
                <w:b/>
              </w:rPr>
              <w:t>(to be completed by Module Lecturer)</w:t>
            </w:r>
          </w:p>
        </w:tc>
      </w:tr>
      <w:tr w:rsidR="00BE1108" w:rsidRPr="000D3587" w14:paraId="5EEE49C7" w14:textId="77777777" w:rsidTr="00BE1108">
        <w:tc>
          <w:tcPr>
            <w:tcW w:w="8897" w:type="dxa"/>
          </w:tcPr>
          <w:p w14:paraId="3A443B03"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sidR="004C0964">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6698BC60" w14:textId="77777777" w:rsidR="00BE1108" w:rsidRPr="00181892" w:rsidRDefault="00BE1108" w:rsidP="00181892">
            <w:pPr>
              <w:rPr>
                <w:rFonts w:ascii="Arial" w:eastAsia="Times New Roman" w:hAnsi="Arial" w:cs="Arial"/>
                <w:sz w:val="22"/>
                <w:szCs w:val="22"/>
                <w:lang w:eastAsia="en-GB"/>
              </w:rPr>
            </w:pPr>
          </w:p>
          <w:p w14:paraId="0C7FAA5C"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sidR="004C0964">
              <w:rPr>
                <w:rFonts w:ascii="Arial" w:eastAsia="Times New Roman" w:hAnsi="Arial" w:cs="Arial"/>
                <w:sz w:val="22"/>
                <w:szCs w:val="22"/>
                <w:shd w:val="clear" w:color="auto" w:fill="D9D9D9" w:themeFill="background1" w:themeFillShade="D9"/>
                <w:lang w:eastAsia="en-GB"/>
              </w:rPr>
              <w:t>40</w:t>
            </w:r>
            <w:r w:rsidRPr="00181892">
              <w:rPr>
                <w:rFonts w:ascii="Arial" w:eastAsia="Times New Roman" w:hAnsi="Arial" w:cs="Arial"/>
                <w:sz w:val="22"/>
                <w:szCs w:val="22"/>
                <w:lang w:eastAsia="en-GB"/>
              </w:rPr>
              <w:t>% of the total module marks.</w:t>
            </w:r>
          </w:p>
          <w:p w14:paraId="18B74C16" w14:textId="77777777" w:rsidR="00BE1108" w:rsidRPr="00181892" w:rsidRDefault="00BE1108" w:rsidP="00181892">
            <w:pPr>
              <w:rPr>
                <w:rFonts w:ascii="Arial" w:eastAsia="Times New Roman" w:hAnsi="Arial" w:cs="Arial"/>
                <w:sz w:val="22"/>
                <w:szCs w:val="22"/>
                <w:lang w:eastAsia="en-GB"/>
              </w:rPr>
            </w:pPr>
          </w:p>
          <w:p w14:paraId="4AEEB877"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This assignment is bonded</w:t>
            </w:r>
            <w:r w:rsidR="004C0964">
              <w:rPr>
                <w:rFonts w:ascii="Arial" w:eastAsia="Times New Roman" w:hAnsi="Arial" w:cs="Arial"/>
                <w:sz w:val="22"/>
                <w:szCs w:val="22"/>
                <w:lang w:eastAsia="en-GB"/>
              </w:rPr>
              <w:t xml:space="preserve"> </w:t>
            </w:r>
          </w:p>
          <w:p w14:paraId="43278A37" w14:textId="77777777" w:rsidR="00BE1108" w:rsidRDefault="00BE1108" w:rsidP="00990DB4">
            <w:pPr>
              <w:jc w:val="center"/>
              <w:rPr>
                <w:rFonts w:ascii="Arial" w:hAnsi="Arial"/>
                <w:b/>
              </w:rPr>
            </w:pPr>
          </w:p>
        </w:tc>
      </w:tr>
      <w:tr w:rsidR="00BF1E7A" w:rsidRPr="000D3587" w14:paraId="0BFEDBCD" w14:textId="77777777" w:rsidTr="009615AC">
        <w:tc>
          <w:tcPr>
            <w:tcW w:w="8897" w:type="dxa"/>
          </w:tcPr>
          <w:p w14:paraId="76914369" w14:textId="77777777" w:rsidR="00BF1E7A" w:rsidRPr="000D11AA" w:rsidRDefault="00BF1E7A" w:rsidP="009615AC">
            <w:pPr>
              <w:rPr>
                <w:b/>
              </w:rPr>
            </w:pPr>
            <w:r w:rsidRPr="000D11AA">
              <w:rPr>
                <w:b/>
              </w:rPr>
              <w:t xml:space="preserve">Assessment Task: </w:t>
            </w:r>
          </w:p>
          <w:p w14:paraId="3DD41778" w14:textId="77777777" w:rsidR="00214DE8" w:rsidRPr="000D11AA" w:rsidRDefault="00214DE8" w:rsidP="009615AC"/>
          <w:p w14:paraId="0C95280B" w14:textId="77777777" w:rsidR="00737449" w:rsidRPr="00B80EEE" w:rsidRDefault="00737449" w:rsidP="00737449">
            <w:pPr>
              <w:jc w:val="both"/>
              <w:rPr>
                <w:rFonts w:ascii="Arial" w:hAnsi="Arial"/>
                <w:sz w:val="22"/>
              </w:rPr>
            </w:pPr>
            <w:r w:rsidRPr="00B80EEE">
              <w:rPr>
                <w:rFonts w:ascii="Arial" w:hAnsi="Arial"/>
                <w:sz w:val="22"/>
              </w:rPr>
              <w:t xml:space="preserve">You are required to </w:t>
            </w:r>
            <w:r>
              <w:rPr>
                <w:rFonts w:ascii="Arial" w:hAnsi="Arial"/>
                <w:sz w:val="22"/>
              </w:rPr>
              <w:t>write</w:t>
            </w:r>
            <w:r w:rsidRPr="00B80EEE">
              <w:rPr>
                <w:rFonts w:ascii="Arial" w:hAnsi="Arial"/>
                <w:sz w:val="22"/>
              </w:rPr>
              <w:t xml:space="preserve"> an application that will render an original 2D scene using OpenGL’s modelling and rendering features</w:t>
            </w:r>
            <w:r>
              <w:rPr>
                <w:rFonts w:ascii="Arial" w:hAnsi="Arial"/>
                <w:sz w:val="22"/>
              </w:rPr>
              <w:t xml:space="preserve"> discussed in lectures and tutorials</w:t>
            </w:r>
            <w:r w:rsidRPr="00B80EEE">
              <w:rPr>
                <w:rFonts w:ascii="Arial" w:hAnsi="Arial"/>
                <w:sz w:val="22"/>
              </w:rPr>
              <w:t xml:space="preserve">.  The subject of the scene is left </w:t>
            </w:r>
            <w:r>
              <w:rPr>
                <w:rFonts w:ascii="Arial" w:hAnsi="Arial"/>
                <w:sz w:val="22"/>
              </w:rPr>
              <w:t>for you to decide</w:t>
            </w:r>
            <w:r w:rsidRPr="00B80EEE">
              <w:rPr>
                <w:rFonts w:ascii="Arial" w:hAnsi="Arial"/>
                <w:sz w:val="22"/>
              </w:rPr>
              <w:t xml:space="preserve">.  For example, you could develop an outdoor scene, the plan view of a building or a </w:t>
            </w:r>
            <w:r>
              <w:rPr>
                <w:rFonts w:ascii="Arial" w:hAnsi="Arial"/>
                <w:sz w:val="22"/>
              </w:rPr>
              <w:t>scene from a game or film</w:t>
            </w:r>
            <w:r w:rsidRPr="00B80EEE">
              <w:rPr>
                <w:rFonts w:ascii="Arial" w:hAnsi="Arial"/>
                <w:sz w:val="22"/>
              </w:rPr>
              <w:t>.</w:t>
            </w:r>
          </w:p>
          <w:p w14:paraId="512DF27B" w14:textId="77777777" w:rsidR="00737449" w:rsidRPr="00B80EEE" w:rsidRDefault="00737449" w:rsidP="00737449">
            <w:pPr>
              <w:jc w:val="both"/>
              <w:rPr>
                <w:rFonts w:ascii="Arial" w:hAnsi="Arial"/>
                <w:sz w:val="22"/>
              </w:rPr>
            </w:pPr>
          </w:p>
          <w:p w14:paraId="6ABC3345" w14:textId="77777777" w:rsidR="00737449" w:rsidRDefault="00737449" w:rsidP="00737449">
            <w:pPr>
              <w:jc w:val="both"/>
              <w:rPr>
                <w:rFonts w:ascii="Arial" w:hAnsi="Arial"/>
                <w:sz w:val="22"/>
              </w:rPr>
            </w:pPr>
            <w:r w:rsidRPr="00B80EEE">
              <w:rPr>
                <w:rFonts w:ascii="Arial" w:hAnsi="Arial"/>
                <w:sz w:val="22"/>
              </w:rPr>
              <w:t xml:space="preserve">You are required to model the scene as a set of separate components, or objects using the modelling and rendering features that OpenGL provides.  </w:t>
            </w:r>
            <w:r>
              <w:rPr>
                <w:rFonts w:ascii="Arial" w:hAnsi="Arial"/>
                <w:sz w:val="22"/>
              </w:rPr>
              <w:t>Your implementation should make use of the following techniques…</w:t>
            </w:r>
          </w:p>
          <w:p w14:paraId="5107CF0F" w14:textId="77777777" w:rsidR="00737449" w:rsidRDefault="00737449" w:rsidP="00737449">
            <w:pPr>
              <w:jc w:val="both"/>
              <w:rPr>
                <w:rFonts w:ascii="Arial" w:hAnsi="Arial"/>
                <w:sz w:val="22"/>
              </w:rPr>
            </w:pPr>
          </w:p>
          <w:p w14:paraId="339F48FE" w14:textId="77777777" w:rsidR="00737449" w:rsidRDefault="00737449" w:rsidP="00737449">
            <w:pPr>
              <w:pStyle w:val="ListParagraph"/>
              <w:numPr>
                <w:ilvl w:val="0"/>
                <w:numId w:val="8"/>
              </w:numPr>
              <w:jc w:val="both"/>
              <w:rPr>
                <w:rFonts w:ascii="Arial" w:hAnsi="Arial"/>
                <w:sz w:val="22"/>
              </w:rPr>
            </w:pPr>
            <w:r>
              <w:rPr>
                <w:rFonts w:ascii="Arial" w:hAnsi="Arial"/>
                <w:sz w:val="22"/>
              </w:rPr>
              <w:t xml:space="preserve">You should use a variety of rendering modes (GL_TRIANGLES, GL_LINES etc.) in your scene to demonstrate your understand what these rendering modes do.  Your models should contain at least vertex position data and additional marks will be awarded for the use of per-vertex colour and texture coordinate data.  Also, additional marks will be awarded if you use Vertex Buffer Objects and provide your own additional per-vertex data that is then processed in your own modified vertex </w:t>
            </w:r>
            <w:proofErr w:type="spellStart"/>
            <w:r>
              <w:rPr>
                <w:rFonts w:ascii="Arial" w:hAnsi="Arial"/>
                <w:sz w:val="22"/>
              </w:rPr>
              <w:t>shader</w:t>
            </w:r>
            <w:proofErr w:type="spellEnd"/>
            <w:r>
              <w:rPr>
                <w:rFonts w:ascii="Arial" w:hAnsi="Arial"/>
                <w:sz w:val="22"/>
              </w:rPr>
              <w:t xml:space="preserve">.   If you choose to use </w:t>
            </w:r>
            <w:proofErr w:type="spellStart"/>
            <w:r>
              <w:rPr>
                <w:rFonts w:ascii="Arial" w:hAnsi="Arial"/>
                <w:sz w:val="22"/>
              </w:rPr>
              <w:t>shaders</w:t>
            </w:r>
            <w:proofErr w:type="spellEnd"/>
            <w:r>
              <w:rPr>
                <w:rFonts w:ascii="Arial" w:hAnsi="Arial"/>
                <w:sz w:val="22"/>
              </w:rPr>
              <w:t xml:space="preserve"> in your assignment you do not have to use </w:t>
            </w:r>
            <w:proofErr w:type="spellStart"/>
            <w:r>
              <w:rPr>
                <w:rFonts w:ascii="Arial" w:hAnsi="Arial"/>
                <w:sz w:val="22"/>
              </w:rPr>
              <w:t>shad</w:t>
            </w:r>
            <w:bookmarkStart w:id="0" w:name="_GoBack"/>
            <w:bookmarkEnd w:id="0"/>
            <w:r>
              <w:rPr>
                <w:rFonts w:ascii="Arial" w:hAnsi="Arial"/>
                <w:sz w:val="22"/>
              </w:rPr>
              <w:t>ers</w:t>
            </w:r>
            <w:proofErr w:type="spellEnd"/>
            <w:r>
              <w:rPr>
                <w:rFonts w:ascii="Arial" w:hAnsi="Arial"/>
                <w:sz w:val="22"/>
              </w:rPr>
              <w:t xml:space="preserve"> for every object of your scene.</w:t>
            </w:r>
          </w:p>
          <w:p w14:paraId="00C00A40" w14:textId="77777777" w:rsidR="00737449" w:rsidRDefault="00737449" w:rsidP="00737449">
            <w:pPr>
              <w:pStyle w:val="ListParagraph"/>
              <w:jc w:val="both"/>
              <w:rPr>
                <w:rFonts w:ascii="Arial" w:hAnsi="Arial"/>
                <w:sz w:val="22"/>
              </w:rPr>
            </w:pPr>
          </w:p>
          <w:p w14:paraId="6255E1C9" w14:textId="77777777" w:rsidR="00737449" w:rsidRPr="005843DD" w:rsidRDefault="00737449" w:rsidP="00737449">
            <w:pPr>
              <w:pStyle w:val="ListParagraph"/>
              <w:numPr>
                <w:ilvl w:val="0"/>
                <w:numId w:val="8"/>
              </w:numPr>
              <w:jc w:val="both"/>
              <w:rPr>
                <w:rFonts w:ascii="Arial" w:hAnsi="Arial"/>
                <w:sz w:val="22"/>
              </w:rPr>
            </w:pPr>
            <w:r>
              <w:rPr>
                <w:rFonts w:ascii="Arial" w:hAnsi="Arial"/>
                <w:sz w:val="22"/>
              </w:rPr>
              <w:t>You will be required to apply texture maps to your objects where appropriate.  More marks will be awarded for texture mapping more complex objects.  You should use the different texture modulation modes to mix the texture image with the per-vertex colour data on your objects to create different effects.</w:t>
            </w:r>
          </w:p>
          <w:p w14:paraId="13C3C021" w14:textId="77777777" w:rsidR="00737449" w:rsidRDefault="00737449" w:rsidP="00737449">
            <w:pPr>
              <w:pStyle w:val="ListParagraph"/>
              <w:jc w:val="both"/>
              <w:rPr>
                <w:rFonts w:ascii="Arial" w:hAnsi="Arial"/>
                <w:sz w:val="22"/>
              </w:rPr>
            </w:pPr>
          </w:p>
          <w:p w14:paraId="57AE6457" w14:textId="77777777" w:rsidR="00737449" w:rsidRDefault="00737449" w:rsidP="00737449">
            <w:pPr>
              <w:pStyle w:val="ListParagraph"/>
              <w:numPr>
                <w:ilvl w:val="0"/>
                <w:numId w:val="8"/>
              </w:numPr>
              <w:jc w:val="both"/>
              <w:rPr>
                <w:rFonts w:ascii="Arial" w:hAnsi="Arial"/>
                <w:sz w:val="22"/>
              </w:rPr>
            </w:pPr>
            <w:r>
              <w:rPr>
                <w:rFonts w:ascii="Arial" w:hAnsi="Arial"/>
                <w:sz w:val="22"/>
              </w:rPr>
              <w:t>Use OpenGL’s blending feature to create at least one transparent object in the scene.</w:t>
            </w:r>
          </w:p>
          <w:p w14:paraId="584C39D7" w14:textId="77777777" w:rsidR="00737449" w:rsidRDefault="00737449" w:rsidP="00737449">
            <w:pPr>
              <w:pStyle w:val="ListParagraph"/>
              <w:jc w:val="both"/>
              <w:rPr>
                <w:rFonts w:ascii="Arial" w:hAnsi="Arial"/>
                <w:sz w:val="22"/>
              </w:rPr>
            </w:pPr>
          </w:p>
          <w:p w14:paraId="7F53DDF2" w14:textId="30559768" w:rsidR="00737449" w:rsidRDefault="00737449" w:rsidP="00737449">
            <w:pPr>
              <w:pStyle w:val="ListParagraph"/>
              <w:numPr>
                <w:ilvl w:val="0"/>
                <w:numId w:val="8"/>
              </w:numPr>
              <w:jc w:val="both"/>
              <w:rPr>
                <w:rFonts w:ascii="Arial" w:hAnsi="Arial"/>
                <w:sz w:val="22"/>
              </w:rPr>
            </w:pPr>
            <w:r>
              <w:rPr>
                <w:rFonts w:ascii="Arial" w:hAnsi="Arial"/>
                <w:sz w:val="22"/>
              </w:rPr>
              <w:t xml:space="preserve">Your scene should be interactive, allowing the user to control certain objects in the scene with the keyboard and/or mouse.  </w:t>
            </w:r>
          </w:p>
          <w:p w14:paraId="4F767BE2" w14:textId="77777777" w:rsidR="00737449" w:rsidRPr="005843DD" w:rsidRDefault="00737449" w:rsidP="00737449">
            <w:pPr>
              <w:jc w:val="both"/>
              <w:rPr>
                <w:rFonts w:ascii="Arial" w:hAnsi="Arial"/>
                <w:sz w:val="22"/>
              </w:rPr>
            </w:pPr>
          </w:p>
          <w:p w14:paraId="0F7B6765" w14:textId="77777777" w:rsidR="00737449" w:rsidRDefault="00737449" w:rsidP="00737449">
            <w:pPr>
              <w:pStyle w:val="ListParagraph"/>
              <w:numPr>
                <w:ilvl w:val="0"/>
                <w:numId w:val="8"/>
              </w:numPr>
              <w:jc w:val="both"/>
              <w:rPr>
                <w:rFonts w:ascii="Arial" w:hAnsi="Arial"/>
                <w:sz w:val="22"/>
              </w:rPr>
            </w:pPr>
            <w:r>
              <w:rPr>
                <w:rFonts w:ascii="Arial" w:hAnsi="Arial"/>
                <w:sz w:val="22"/>
              </w:rPr>
              <w:t>As well as modelling single, discrete objects, you are also required to create at least one composite object by connecting separate objects, or components together using hierarchical modelling techniques.  More marks will be awarded for more complex hierarchies.</w:t>
            </w:r>
          </w:p>
          <w:p w14:paraId="0C3A3C73" w14:textId="77777777" w:rsidR="00737449" w:rsidRDefault="00737449" w:rsidP="00737449">
            <w:pPr>
              <w:pStyle w:val="ListParagraph"/>
              <w:jc w:val="both"/>
              <w:rPr>
                <w:rFonts w:ascii="Arial" w:hAnsi="Arial"/>
                <w:sz w:val="22"/>
              </w:rPr>
            </w:pPr>
          </w:p>
          <w:p w14:paraId="312DC871" w14:textId="77777777" w:rsidR="00737449" w:rsidRPr="005843DD" w:rsidRDefault="00737449" w:rsidP="00737449">
            <w:pPr>
              <w:pStyle w:val="ListParagraph"/>
              <w:jc w:val="both"/>
              <w:rPr>
                <w:rFonts w:ascii="Arial" w:hAnsi="Arial"/>
                <w:sz w:val="22"/>
              </w:rPr>
            </w:pPr>
          </w:p>
          <w:p w14:paraId="446F6786" w14:textId="77777777" w:rsidR="00737449" w:rsidRDefault="00737449" w:rsidP="00737449">
            <w:pPr>
              <w:jc w:val="both"/>
              <w:rPr>
                <w:rFonts w:ascii="Arial" w:hAnsi="Arial" w:cs="Arial"/>
                <w:sz w:val="22"/>
                <w:szCs w:val="22"/>
              </w:rPr>
            </w:pPr>
            <w:r w:rsidRPr="005E63D0">
              <w:rPr>
                <w:rFonts w:ascii="Arial" w:hAnsi="Arial" w:cs="Arial"/>
                <w:bCs/>
                <w:iCs/>
                <w:sz w:val="22"/>
                <w:szCs w:val="22"/>
              </w:rPr>
              <w:t xml:space="preserve">You will also be required to explain </w:t>
            </w:r>
            <w:r>
              <w:rPr>
                <w:rFonts w:ascii="Arial" w:hAnsi="Arial" w:cs="Arial"/>
                <w:bCs/>
                <w:iCs/>
                <w:sz w:val="22"/>
                <w:szCs w:val="22"/>
              </w:rPr>
              <w:t>your</w:t>
            </w:r>
            <w:r w:rsidRPr="005E63D0">
              <w:rPr>
                <w:rFonts w:ascii="Arial" w:hAnsi="Arial" w:cs="Arial"/>
                <w:bCs/>
                <w:iCs/>
                <w:sz w:val="22"/>
                <w:szCs w:val="22"/>
              </w:rPr>
              <w:t xml:space="preserve"> design and implementation </w:t>
            </w:r>
            <w:r>
              <w:rPr>
                <w:rFonts w:ascii="Arial" w:hAnsi="Arial" w:cs="Arial"/>
                <w:bCs/>
                <w:iCs/>
                <w:sz w:val="22"/>
                <w:szCs w:val="22"/>
              </w:rPr>
              <w:t>in</w:t>
            </w:r>
            <w:r w:rsidRPr="005E63D0">
              <w:rPr>
                <w:rFonts w:ascii="Arial" w:hAnsi="Arial" w:cs="Arial"/>
                <w:sz w:val="22"/>
                <w:szCs w:val="22"/>
              </w:rPr>
              <w:t xml:space="preserve"> a short 5</w:t>
            </w:r>
            <w:r>
              <w:rPr>
                <w:rFonts w:ascii="Arial" w:hAnsi="Arial" w:cs="Arial"/>
                <w:sz w:val="22"/>
                <w:szCs w:val="22"/>
              </w:rPr>
              <w:t>-10</w:t>
            </w:r>
            <w:r w:rsidRPr="005E63D0">
              <w:rPr>
                <w:rFonts w:ascii="Arial" w:hAnsi="Arial" w:cs="Arial"/>
                <w:sz w:val="22"/>
                <w:szCs w:val="22"/>
              </w:rPr>
              <w:t xml:space="preserve"> minute code demo which will take place in the tutorial sessions after the assignment has been submitted.</w:t>
            </w:r>
            <w:r>
              <w:rPr>
                <w:rFonts w:ascii="Arial" w:hAnsi="Arial" w:cs="Arial"/>
                <w:sz w:val="22"/>
                <w:szCs w:val="22"/>
              </w:rPr>
              <w:t xml:space="preserve">  As part of the code demo </w:t>
            </w:r>
            <w:r>
              <w:rPr>
                <w:rFonts w:ascii="Arial" w:hAnsi="Arial"/>
                <w:sz w:val="22"/>
              </w:rPr>
              <w:t>y</w:t>
            </w:r>
            <w:r w:rsidRPr="00B80EEE">
              <w:rPr>
                <w:rFonts w:ascii="Arial" w:hAnsi="Arial"/>
                <w:sz w:val="22"/>
              </w:rPr>
              <w:t xml:space="preserve">ou </w:t>
            </w:r>
            <w:r>
              <w:rPr>
                <w:rFonts w:ascii="Arial" w:hAnsi="Arial"/>
                <w:sz w:val="22"/>
              </w:rPr>
              <w:t>will be</w:t>
            </w:r>
            <w:r w:rsidRPr="00B80EEE">
              <w:rPr>
                <w:rFonts w:ascii="Arial" w:hAnsi="Arial"/>
                <w:sz w:val="22"/>
              </w:rPr>
              <w:t xml:space="preserve"> required to </w:t>
            </w:r>
            <w:r>
              <w:rPr>
                <w:rFonts w:ascii="Arial" w:hAnsi="Arial"/>
                <w:sz w:val="22"/>
              </w:rPr>
              <w:t>discuss</w:t>
            </w:r>
            <w:r w:rsidRPr="00B80EEE">
              <w:rPr>
                <w:rFonts w:ascii="Arial" w:hAnsi="Arial"/>
                <w:sz w:val="22"/>
              </w:rPr>
              <w:t xml:space="preserve"> how OpenGL’s modelling and rendering features were applied in your application</w:t>
            </w:r>
            <w:r>
              <w:rPr>
                <w:rFonts w:ascii="Arial" w:hAnsi="Arial"/>
                <w:sz w:val="22"/>
              </w:rPr>
              <w:t xml:space="preserve"> as well as</w:t>
            </w:r>
            <w:r w:rsidRPr="00B80EEE">
              <w:rPr>
                <w:rFonts w:ascii="Arial" w:hAnsi="Arial"/>
                <w:sz w:val="22"/>
              </w:rPr>
              <w:t xml:space="preserve"> any problems you faced during the development of your application and how you addressed these problems</w:t>
            </w:r>
            <w:r>
              <w:rPr>
                <w:rFonts w:ascii="Arial" w:hAnsi="Arial"/>
                <w:sz w:val="22"/>
              </w:rPr>
              <w:t xml:space="preserve">.  </w:t>
            </w:r>
            <w:r w:rsidRPr="001C2F3E">
              <w:rPr>
                <w:rFonts w:cs="Arial"/>
                <w:b/>
              </w:rPr>
              <w:t xml:space="preserve">The code demo is mandatory.  The above </w:t>
            </w:r>
            <w:r>
              <w:rPr>
                <w:rFonts w:cs="Arial"/>
                <w:b/>
              </w:rPr>
              <w:t>sections</w:t>
            </w:r>
            <w:r w:rsidRPr="001C2F3E">
              <w:rPr>
                <w:rFonts w:cs="Arial"/>
                <w:b/>
              </w:rPr>
              <w:t xml:space="preserve"> will</w:t>
            </w:r>
            <w:r>
              <w:rPr>
                <w:rFonts w:cs="Arial"/>
                <w:b/>
              </w:rPr>
              <w:t xml:space="preserve"> also </w:t>
            </w:r>
            <w:r w:rsidRPr="001C2F3E">
              <w:rPr>
                <w:rFonts w:cs="Arial"/>
                <w:b/>
              </w:rPr>
              <w:t>be marked according to how well you demonstrate your understanding</w:t>
            </w:r>
            <w:r>
              <w:rPr>
                <w:rFonts w:cs="Arial"/>
                <w:b/>
              </w:rPr>
              <w:t xml:space="preserve"> of them</w:t>
            </w:r>
            <w:r w:rsidRPr="001C2F3E">
              <w:rPr>
                <w:rFonts w:cs="Arial"/>
                <w:b/>
              </w:rPr>
              <w:t xml:space="preserve"> in the code demo.</w:t>
            </w:r>
          </w:p>
          <w:p w14:paraId="00E35CAB" w14:textId="77777777" w:rsidR="00737449" w:rsidRDefault="00737449" w:rsidP="00737449">
            <w:pPr>
              <w:jc w:val="both"/>
              <w:rPr>
                <w:rFonts w:ascii="Arial" w:hAnsi="Arial"/>
                <w:sz w:val="22"/>
              </w:rPr>
            </w:pPr>
          </w:p>
          <w:p w14:paraId="2D66CF8F" w14:textId="77777777" w:rsidR="00737449" w:rsidRDefault="00737449" w:rsidP="00737449">
            <w:pPr>
              <w:jc w:val="both"/>
              <w:rPr>
                <w:rFonts w:ascii="Arial" w:hAnsi="Arial"/>
                <w:sz w:val="22"/>
              </w:rPr>
            </w:pPr>
          </w:p>
          <w:p w14:paraId="5C3566B5" w14:textId="77777777" w:rsidR="00737449" w:rsidRDefault="00737449" w:rsidP="00737449">
            <w:pPr>
              <w:jc w:val="both"/>
              <w:rPr>
                <w:rFonts w:ascii="Arial" w:hAnsi="Arial"/>
                <w:sz w:val="22"/>
              </w:rPr>
            </w:pPr>
          </w:p>
          <w:p w14:paraId="07B21738" w14:textId="77777777" w:rsidR="00737449" w:rsidRPr="00B80EEE" w:rsidRDefault="00737449" w:rsidP="00737449">
            <w:pPr>
              <w:jc w:val="both"/>
              <w:rPr>
                <w:rFonts w:ascii="Arial" w:hAnsi="Arial"/>
                <w:sz w:val="22"/>
              </w:rPr>
            </w:pPr>
          </w:p>
          <w:p w14:paraId="563178E3" w14:textId="233971A6" w:rsidR="00737449" w:rsidRPr="00575F5F" w:rsidRDefault="00737449" w:rsidP="00737449">
            <w:pPr>
              <w:jc w:val="both"/>
              <w:rPr>
                <w:rFonts w:ascii="Arial" w:hAnsi="Arial"/>
                <w:sz w:val="22"/>
              </w:rPr>
            </w:pPr>
            <w:r w:rsidRPr="00B80EEE">
              <w:rPr>
                <w:rFonts w:ascii="Arial" w:hAnsi="Arial"/>
                <w:sz w:val="22"/>
              </w:rPr>
              <w:lastRenderedPageBreak/>
              <w:t xml:space="preserve">You may use the tutorial </w:t>
            </w:r>
            <w:r>
              <w:rPr>
                <w:rFonts w:ascii="Arial" w:hAnsi="Arial"/>
                <w:sz w:val="22"/>
              </w:rPr>
              <w:t xml:space="preserve">or lecture demo </w:t>
            </w:r>
            <w:r w:rsidRPr="00B80EEE">
              <w:rPr>
                <w:rFonts w:ascii="Arial" w:hAnsi="Arial"/>
                <w:sz w:val="22"/>
              </w:rPr>
              <w:t>code as a starting point for your implementation</w:t>
            </w:r>
            <w:r w:rsidR="003D316C">
              <w:rPr>
                <w:rFonts w:ascii="Arial" w:hAnsi="Arial"/>
                <w:sz w:val="22"/>
              </w:rPr>
              <w:t xml:space="preserve"> but this is not a copy code and paste exercise</w:t>
            </w:r>
            <w:r w:rsidRPr="00B80EEE">
              <w:rPr>
                <w:rFonts w:ascii="Arial" w:hAnsi="Arial"/>
                <w:sz w:val="22"/>
              </w:rPr>
              <w:t>.</w:t>
            </w:r>
            <w:r w:rsidR="003D316C">
              <w:rPr>
                <w:rFonts w:ascii="Arial" w:hAnsi="Arial"/>
                <w:sz w:val="22"/>
              </w:rPr>
              <w:t xml:space="preserve"> Any code obtained must be sufficiently modified by yourself.</w:t>
            </w:r>
            <w:r w:rsidRPr="00B80EEE">
              <w:rPr>
                <w:rFonts w:ascii="Arial" w:hAnsi="Arial"/>
                <w:sz w:val="22"/>
              </w:rPr>
              <w:t xml:space="preserve"> Marks will be awarded for the level of complexity of the scene you are rendering, the quality of the objects, or models that you develop and the </w:t>
            </w:r>
            <w:r>
              <w:rPr>
                <w:rFonts w:ascii="Arial" w:hAnsi="Arial"/>
                <w:sz w:val="22"/>
              </w:rPr>
              <w:t>use</w:t>
            </w:r>
            <w:r w:rsidRPr="00B80EEE">
              <w:rPr>
                <w:rFonts w:ascii="Arial" w:hAnsi="Arial"/>
                <w:sz w:val="22"/>
              </w:rPr>
              <w:t xml:space="preserve"> of OpenGL’s modelling and rendering features </w:t>
            </w:r>
            <w:r>
              <w:rPr>
                <w:rFonts w:ascii="Arial" w:hAnsi="Arial"/>
                <w:sz w:val="22"/>
              </w:rPr>
              <w:t>used to implement</w:t>
            </w:r>
            <w:r w:rsidRPr="00B80EEE">
              <w:rPr>
                <w:rFonts w:ascii="Arial" w:hAnsi="Arial"/>
                <w:sz w:val="22"/>
              </w:rPr>
              <w:t xml:space="preserve"> each object and the </w:t>
            </w:r>
            <w:r>
              <w:rPr>
                <w:rFonts w:ascii="Arial" w:hAnsi="Arial"/>
                <w:sz w:val="22"/>
              </w:rPr>
              <w:t>scene as a whole.</w:t>
            </w:r>
          </w:p>
          <w:p w14:paraId="42F7897C" w14:textId="77777777" w:rsidR="00737449" w:rsidRDefault="00737449" w:rsidP="00737449">
            <w:pPr>
              <w:jc w:val="both"/>
              <w:rPr>
                <w:rFonts w:ascii="Arial" w:hAnsi="Arial" w:cs="Arial"/>
                <w:sz w:val="22"/>
                <w:szCs w:val="22"/>
              </w:rPr>
            </w:pPr>
          </w:p>
          <w:p w14:paraId="2D623EE7" w14:textId="77777777" w:rsidR="00737449" w:rsidRDefault="00737449" w:rsidP="00737449">
            <w:pPr>
              <w:jc w:val="both"/>
              <w:rPr>
                <w:rFonts w:ascii="Arial" w:hAnsi="Arial" w:cs="Arial"/>
                <w:sz w:val="22"/>
                <w:szCs w:val="22"/>
              </w:rPr>
            </w:pPr>
          </w:p>
          <w:p w14:paraId="2D13EA21" w14:textId="77777777" w:rsidR="00737449" w:rsidRDefault="00737449" w:rsidP="00737449">
            <w:pPr>
              <w:jc w:val="both"/>
              <w:rPr>
                <w:rFonts w:ascii="Arial" w:hAnsi="Arial" w:cs="Arial"/>
                <w:sz w:val="22"/>
                <w:szCs w:val="22"/>
              </w:rPr>
            </w:pPr>
          </w:p>
          <w:p w14:paraId="7009AF07" w14:textId="77777777" w:rsidR="00737449" w:rsidRPr="0023721A" w:rsidRDefault="00737449" w:rsidP="00737449">
            <w:pPr>
              <w:jc w:val="both"/>
              <w:rPr>
                <w:rFonts w:ascii="Arial" w:hAnsi="Arial" w:cs="Arial"/>
                <w:b/>
              </w:rPr>
            </w:pPr>
            <w:r w:rsidRPr="0023721A">
              <w:rPr>
                <w:rFonts w:ascii="Arial" w:hAnsi="Arial" w:cs="Arial"/>
                <w:b/>
              </w:rPr>
              <w:t>Deliverables</w:t>
            </w:r>
          </w:p>
          <w:p w14:paraId="3E8CA4D7" w14:textId="77777777" w:rsidR="00737449" w:rsidRDefault="00737449" w:rsidP="00737449">
            <w:pPr>
              <w:jc w:val="both"/>
              <w:rPr>
                <w:rFonts w:ascii="Arial" w:hAnsi="Arial" w:cs="Arial"/>
                <w:sz w:val="22"/>
                <w:szCs w:val="22"/>
              </w:rPr>
            </w:pPr>
          </w:p>
          <w:p w14:paraId="349CAB57" w14:textId="58EDD81F" w:rsidR="00737449" w:rsidRDefault="00737449" w:rsidP="00737449">
            <w:pPr>
              <w:pStyle w:val="ListParagraph"/>
              <w:numPr>
                <w:ilvl w:val="0"/>
                <w:numId w:val="7"/>
              </w:numPr>
              <w:jc w:val="both"/>
              <w:rPr>
                <w:rFonts w:ascii="Arial" w:hAnsi="Arial" w:cs="Arial"/>
                <w:sz w:val="22"/>
                <w:szCs w:val="22"/>
              </w:rPr>
            </w:pPr>
            <w:r>
              <w:rPr>
                <w:rFonts w:ascii="Arial" w:hAnsi="Arial" w:cs="Arial"/>
                <w:sz w:val="22"/>
                <w:szCs w:val="22"/>
              </w:rPr>
              <w:t>A zip containing the source code and executable of your implementation.  This is to be submitted to Blackboard no later than the submission date shown on the assignment front sheet.  Please name your zip file with your enrolment number (e.g. 12345678</w:t>
            </w:r>
            <w:r w:rsidR="00373524">
              <w:rPr>
                <w:rFonts w:ascii="Arial" w:hAnsi="Arial" w:cs="Arial"/>
                <w:sz w:val="22"/>
                <w:szCs w:val="22"/>
              </w:rPr>
              <w:t>_cw1</w:t>
            </w:r>
            <w:r>
              <w:rPr>
                <w:rFonts w:ascii="Arial" w:hAnsi="Arial" w:cs="Arial"/>
                <w:sz w:val="22"/>
                <w:szCs w:val="22"/>
              </w:rPr>
              <w:t>.zip).</w:t>
            </w:r>
            <w:r w:rsidR="00C61D8C">
              <w:rPr>
                <w:rFonts w:ascii="Arial" w:hAnsi="Arial" w:cs="Arial"/>
                <w:sz w:val="22"/>
                <w:szCs w:val="22"/>
              </w:rPr>
              <w:t xml:space="preserve"> Ensure the file is in accordance with the .zip file format.</w:t>
            </w:r>
          </w:p>
          <w:p w14:paraId="7965FD45" w14:textId="77777777" w:rsidR="00737449" w:rsidRDefault="00737449" w:rsidP="00737449">
            <w:pPr>
              <w:pStyle w:val="ListParagraph"/>
              <w:jc w:val="both"/>
              <w:rPr>
                <w:rFonts w:ascii="Arial" w:hAnsi="Arial" w:cs="Arial"/>
                <w:sz w:val="22"/>
                <w:szCs w:val="22"/>
              </w:rPr>
            </w:pPr>
          </w:p>
          <w:p w14:paraId="58B24A02" w14:textId="6649B967" w:rsidR="00737449" w:rsidRDefault="00737449" w:rsidP="00737449">
            <w:pPr>
              <w:pStyle w:val="ListParagraph"/>
              <w:numPr>
                <w:ilvl w:val="0"/>
                <w:numId w:val="7"/>
              </w:numPr>
              <w:jc w:val="both"/>
              <w:rPr>
                <w:rFonts w:ascii="Arial" w:hAnsi="Arial" w:cs="Arial"/>
                <w:sz w:val="22"/>
                <w:szCs w:val="22"/>
              </w:rPr>
            </w:pPr>
            <w:r>
              <w:rPr>
                <w:rFonts w:ascii="Arial" w:hAnsi="Arial" w:cs="Arial"/>
                <w:sz w:val="22"/>
                <w:szCs w:val="22"/>
              </w:rPr>
              <w:t>A</w:t>
            </w:r>
            <w:r w:rsidR="00C61D8C">
              <w:rPr>
                <w:rFonts w:ascii="Arial" w:hAnsi="Arial" w:cs="Arial"/>
                <w:sz w:val="22"/>
                <w:szCs w:val="22"/>
              </w:rPr>
              <w:t>n electronic</w:t>
            </w:r>
            <w:r>
              <w:rPr>
                <w:rFonts w:ascii="Arial" w:hAnsi="Arial" w:cs="Arial"/>
                <w:sz w:val="22"/>
                <w:szCs w:val="22"/>
              </w:rPr>
              <w:t xml:space="preserve"> copy of this document is to be included in your zip file, with your Student Enrolment Number filled in on the front sheet and the optional Reflection sheet (see Part C below) filled in accordingly.</w:t>
            </w:r>
          </w:p>
          <w:p w14:paraId="4ACE1800" w14:textId="77777777" w:rsidR="00737449" w:rsidRDefault="00737449" w:rsidP="00737449">
            <w:pPr>
              <w:pStyle w:val="ListParagraph"/>
              <w:jc w:val="both"/>
              <w:rPr>
                <w:rFonts w:ascii="Arial" w:hAnsi="Arial" w:cs="Arial"/>
                <w:sz w:val="22"/>
                <w:szCs w:val="22"/>
              </w:rPr>
            </w:pPr>
          </w:p>
          <w:p w14:paraId="5F7B99B4" w14:textId="1E7C1B19" w:rsidR="00737449" w:rsidRDefault="00737449" w:rsidP="00737449">
            <w:pPr>
              <w:pStyle w:val="ListParagraph"/>
              <w:numPr>
                <w:ilvl w:val="0"/>
                <w:numId w:val="7"/>
              </w:numPr>
              <w:jc w:val="both"/>
              <w:rPr>
                <w:rFonts w:ascii="Arial" w:hAnsi="Arial" w:cs="Arial"/>
                <w:sz w:val="22"/>
                <w:szCs w:val="22"/>
              </w:rPr>
            </w:pPr>
            <w:r>
              <w:rPr>
                <w:rFonts w:ascii="Arial" w:hAnsi="Arial" w:cs="Arial"/>
                <w:sz w:val="22"/>
                <w:szCs w:val="22"/>
              </w:rPr>
              <w:t>A 5-10 minute code demo discussing your implementation, the results obtained and the problems you faced in implementing the assignment.</w:t>
            </w:r>
            <w:r w:rsidR="00C61D8C">
              <w:rPr>
                <w:rFonts w:ascii="Arial" w:hAnsi="Arial" w:cs="Arial"/>
                <w:sz w:val="22"/>
                <w:szCs w:val="22"/>
              </w:rPr>
              <w:t xml:space="preserve"> Date will be announced via Blackboard.</w:t>
            </w:r>
            <w:r w:rsidR="00AF2A31">
              <w:rPr>
                <w:rFonts w:ascii="Arial" w:hAnsi="Arial" w:cs="Arial"/>
                <w:sz w:val="22"/>
                <w:szCs w:val="22"/>
              </w:rPr>
              <w:t xml:space="preserve"> Please note that a code demo will need to be carried out and failure to demonstrate your OpenGL scene may result in a mark not being awar</w:t>
            </w:r>
            <w:r w:rsidR="00373524">
              <w:rPr>
                <w:rFonts w:ascii="Arial" w:hAnsi="Arial" w:cs="Arial"/>
                <w:sz w:val="22"/>
                <w:szCs w:val="22"/>
              </w:rPr>
              <w:t>ded.</w:t>
            </w:r>
          </w:p>
          <w:p w14:paraId="23C48933" w14:textId="77777777" w:rsidR="00DC7BB0" w:rsidRDefault="00DC7BB0" w:rsidP="009615AC">
            <w:pPr>
              <w:rPr>
                <w:rFonts w:ascii="Arial" w:hAnsi="Arial"/>
              </w:rPr>
            </w:pPr>
          </w:p>
          <w:p w14:paraId="45D03834" w14:textId="77777777" w:rsidR="00D21FA8" w:rsidRDefault="00D21FA8" w:rsidP="009615AC">
            <w:pPr>
              <w:rPr>
                <w:rFonts w:ascii="Arial" w:hAnsi="Arial"/>
              </w:rPr>
            </w:pPr>
          </w:p>
          <w:p w14:paraId="6008F217" w14:textId="77777777" w:rsidR="00D21FA8" w:rsidRDefault="00D21FA8" w:rsidP="009615AC">
            <w:pPr>
              <w:rPr>
                <w:rFonts w:ascii="Arial" w:hAnsi="Arial"/>
              </w:rPr>
            </w:pPr>
          </w:p>
          <w:p w14:paraId="523C35F8" w14:textId="77777777" w:rsidR="00D21FA8" w:rsidRDefault="00D21FA8" w:rsidP="009615AC">
            <w:pPr>
              <w:rPr>
                <w:rFonts w:ascii="Arial" w:hAnsi="Arial"/>
              </w:rPr>
            </w:pPr>
          </w:p>
          <w:p w14:paraId="6AEF4E39" w14:textId="77777777" w:rsidR="00D21FA8" w:rsidRDefault="00D21FA8" w:rsidP="009615AC">
            <w:pPr>
              <w:rPr>
                <w:rFonts w:ascii="Arial" w:hAnsi="Arial"/>
              </w:rPr>
            </w:pPr>
          </w:p>
          <w:p w14:paraId="7998C675" w14:textId="77777777" w:rsidR="00D21FA8" w:rsidRDefault="00D21FA8" w:rsidP="009615AC">
            <w:pPr>
              <w:rPr>
                <w:rFonts w:ascii="Arial" w:hAnsi="Arial"/>
              </w:rPr>
            </w:pPr>
          </w:p>
          <w:p w14:paraId="75026A1E" w14:textId="77777777" w:rsidR="00D21FA8" w:rsidRDefault="00D21FA8" w:rsidP="009615AC">
            <w:pPr>
              <w:rPr>
                <w:rFonts w:ascii="Arial" w:hAnsi="Arial"/>
              </w:rPr>
            </w:pPr>
          </w:p>
          <w:p w14:paraId="78ADE539" w14:textId="77777777" w:rsidR="00D21FA8" w:rsidRDefault="00D21FA8" w:rsidP="009615AC">
            <w:pPr>
              <w:rPr>
                <w:rFonts w:ascii="Arial" w:hAnsi="Arial"/>
              </w:rPr>
            </w:pPr>
          </w:p>
          <w:p w14:paraId="423FC44D" w14:textId="77777777" w:rsidR="00D21FA8" w:rsidRDefault="00D21FA8" w:rsidP="009615AC">
            <w:pPr>
              <w:rPr>
                <w:rFonts w:ascii="Arial" w:hAnsi="Arial"/>
              </w:rPr>
            </w:pPr>
          </w:p>
          <w:p w14:paraId="235A9CE9" w14:textId="77777777" w:rsidR="00D21FA8" w:rsidRDefault="00D21FA8" w:rsidP="009615AC">
            <w:pPr>
              <w:rPr>
                <w:rFonts w:ascii="Arial" w:hAnsi="Arial"/>
              </w:rPr>
            </w:pPr>
          </w:p>
          <w:p w14:paraId="66424F70" w14:textId="77777777" w:rsidR="00D21FA8" w:rsidRDefault="00D21FA8" w:rsidP="009615AC">
            <w:pPr>
              <w:rPr>
                <w:rFonts w:ascii="Arial" w:hAnsi="Arial"/>
              </w:rPr>
            </w:pPr>
          </w:p>
          <w:p w14:paraId="18EE6FC1" w14:textId="77777777" w:rsidR="00D21FA8" w:rsidRDefault="00D21FA8" w:rsidP="009615AC">
            <w:pPr>
              <w:rPr>
                <w:rFonts w:ascii="Arial" w:hAnsi="Arial"/>
              </w:rPr>
            </w:pPr>
          </w:p>
          <w:p w14:paraId="0E420074" w14:textId="77777777" w:rsidR="00D21FA8" w:rsidRDefault="00D21FA8" w:rsidP="009615AC">
            <w:pPr>
              <w:rPr>
                <w:rFonts w:ascii="Arial" w:hAnsi="Arial"/>
              </w:rPr>
            </w:pPr>
          </w:p>
          <w:p w14:paraId="1518249B" w14:textId="77777777" w:rsidR="00D21FA8" w:rsidRDefault="00D21FA8" w:rsidP="009615AC">
            <w:pPr>
              <w:rPr>
                <w:rFonts w:ascii="Arial" w:hAnsi="Arial"/>
              </w:rPr>
            </w:pPr>
          </w:p>
          <w:p w14:paraId="5A410634" w14:textId="77777777" w:rsidR="00D21FA8" w:rsidRDefault="00D21FA8" w:rsidP="009615AC">
            <w:pPr>
              <w:rPr>
                <w:rFonts w:ascii="Arial" w:hAnsi="Arial"/>
              </w:rPr>
            </w:pPr>
          </w:p>
          <w:p w14:paraId="0B97E611" w14:textId="77777777" w:rsidR="00D21FA8" w:rsidRDefault="00D21FA8" w:rsidP="009615AC">
            <w:pPr>
              <w:rPr>
                <w:rFonts w:ascii="Arial" w:hAnsi="Arial"/>
              </w:rPr>
            </w:pPr>
          </w:p>
          <w:p w14:paraId="5D61C03D" w14:textId="77777777" w:rsidR="00737449" w:rsidRDefault="00737449" w:rsidP="009615AC">
            <w:pPr>
              <w:rPr>
                <w:rFonts w:ascii="Arial" w:hAnsi="Arial"/>
              </w:rPr>
            </w:pPr>
          </w:p>
          <w:p w14:paraId="0A18C87E" w14:textId="77777777" w:rsidR="00737449" w:rsidRDefault="00737449" w:rsidP="009615AC">
            <w:pPr>
              <w:rPr>
                <w:rFonts w:ascii="Arial" w:hAnsi="Arial"/>
              </w:rPr>
            </w:pPr>
          </w:p>
          <w:p w14:paraId="73D04590" w14:textId="77777777" w:rsidR="00737449" w:rsidRDefault="00737449" w:rsidP="009615AC">
            <w:pPr>
              <w:rPr>
                <w:rFonts w:ascii="Arial" w:hAnsi="Arial"/>
              </w:rPr>
            </w:pPr>
          </w:p>
          <w:p w14:paraId="1809A392" w14:textId="77777777" w:rsidR="00737449" w:rsidRDefault="00737449" w:rsidP="009615AC">
            <w:pPr>
              <w:rPr>
                <w:rFonts w:ascii="Arial" w:hAnsi="Arial"/>
              </w:rPr>
            </w:pPr>
          </w:p>
          <w:p w14:paraId="44D4CE10" w14:textId="77777777" w:rsidR="00D21FA8" w:rsidRDefault="00D21FA8" w:rsidP="009615AC">
            <w:pPr>
              <w:rPr>
                <w:rFonts w:ascii="Arial" w:hAnsi="Arial"/>
              </w:rPr>
            </w:pPr>
          </w:p>
          <w:p w14:paraId="32F2143B" w14:textId="77777777" w:rsidR="00D21FA8" w:rsidRPr="000D3587" w:rsidRDefault="00D21FA8" w:rsidP="009615AC">
            <w:pPr>
              <w:rPr>
                <w:rFonts w:ascii="Arial" w:hAnsi="Arial"/>
              </w:rPr>
            </w:pPr>
          </w:p>
        </w:tc>
      </w:tr>
      <w:tr w:rsidR="00BF1E7A" w:rsidRPr="000D3587" w14:paraId="7C4AE22F" w14:textId="77777777" w:rsidTr="009615AC">
        <w:tc>
          <w:tcPr>
            <w:tcW w:w="8897" w:type="dxa"/>
          </w:tcPr>
          <w:p w14:paraId="4B42FC12" w14:textId="77777777" w:rsidR="00A6551F" w:rsidRDefault="00A6551F" w:rsidP="009615AC">
            <w:pPr>
              <w:rPr>
                <w:rFonts w:ascii="Arial" w:hAnsi="Arial"/>
                <w:b/>
              </w:rPr>
            </w:pPr>
          </w:p>
          <w:p w14:paraId="63CD2C02" w14:textId="77777777" w:rsidR="00BF1E7A" w:rsidRPr="000D3587" w:rsidRDefault="00BF1E7A" w:rsidP="009615AC">
            <w:pPr>
              <w:rPr>
                <w:rFonts w:ascii="Arial" w:hAnsi="Arial"/>
                <w:b/>
                <w:i/>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8" w:history="1">
              <w:r w:rsidRPr="000D3587">
                <w:rPr>
                  <w:rStyle w:val="Hyperlink"/>
                  <w:rFonts w:ascii="Arial" w:hAnsi="Arial"/>
                </w:rPr>
                <w:t>http://icis.glam.ac.uk</w:t>
              </w:r>
            </w:hyperlink>
            <w:r w:rsidRPr="000D3587">
              <w:rPr>
                <w:rFonts w:ascii="Arial" w:hAnsi="Arial"/>
              </w:rPr>
              <w:t>):</w:t>
            </w:r>
            <w:r w:rsidRPr="000D3587">
              <w:rPr>
                <w:rFonts w:ascii="Arial" w:hAnsi="Arial"/>
                <w:b/>
                <w:i/>
              </w:rPr>
              <w:t xml:space="preserve"> </w:t>
            </w:r>
          </w:p>
          <w:p w14:paraId="511E3107" w14:textId="77777777" w:rsidR="004C0964" w:rsidRPr="00982823" w:rsidRDefault="004C0964" w:rsidP="004C0964">
            <w:pPr>
              <w:rPr>
                <w:rFonts w:ascii="Arial" w:hAnsi="Arial" w:cs="Arial"/>
                <w:color w:val="000000"/>
                <w:sz w:val="22"/>
                <w:szCs w:val="20"/>
              </w:rPr>
            </w:pPr>
          </w:p>
          <w:p w14:paraId="0E4BAD64" w14:textId="77777777" w:rsidR="00737449" w:rsidRPr="00DE1634" w:rsidRDefault="00737449" w:rsidP="00737449">
            <w:pPr>
              <w:rPr>
                <w:rFonts w:ascii="Arial" w:hAnsi="Arial" w:cs="Arial"/>
                <w:b/>
                <w:sz w:val="22"/>
                <w:szCs w:val="22"/>
              </w:rPr>
            </w:pPr>
            <w:r w:rsidRPr="0072617F">
              <w:rPr>
                <w:rFonts w:ascii="Arial" w:hAnsi="Arial" w:cs="Arial"/>
                <w:color w:val="000000"/>
                <w:sz w:val="20"/>
                <w:szCs w:val="20"/>
              </w:rPr>
              <w:t>LO1. To understand and evaluate the techniques required to model, render and animate a graphical scene.</w:t>
            </w:r>
            <w:r w:rsidRPr="0072617F">
              <w:rPr>
                <w:rFonts w:ascii="Arial" w:hAnsi="Arial" w:cs="Arial"/>
                <w:color w:val="000000"/>
                <w:sz w:val="20"/>
                <w:szCs w:val="20"/>
              </w:rPr>
              <w:br/>
              <w:t>LO2. To use a suitable API to model, render and animate a graphical scene.</w:t>
            </w:r>
          </w:p>
          <w:p w14:paraId="084792A0" w14:textId="77777777" w:rsidR="00374D7F" w:rsidRDefault="00374D7F" w:rsidP="009615AC">
            <w:pPr>
              <w:rPr>
                <w:rFonts w:ascii="Arial" w:hAnsi="Arial" w:cs="Arial"/>
                <w:sz w:val="22"/>
                <w:szCs w:val="22"/>
              </w:rPr>
            </w:pPr>
          </w:p>
          <w:p w14:paraId="3CD0A791" w14:textId="77777777" w:rsidR="00737449" w:rsidRPr="00374D7F" w:rsidRDefault="00737449" w:rsidP="009615AC">
            <w:pPr>
              <w:rPr>
                <w:rFonts w:ascii="Arial" w:hAnsi="Arial" w:cs="Arial"/>
                <w:sz w:val="22"/>
                <w:szCs w:val="22"/>
              </w:rPr>
            </w:pPr>
          </w:p>
          <w:p w14:paraId="2BB93C4B" w14:textId="77777777" w:rsidR="00F03778" w:rsidRPr="000D3587" w:rsidRDefault="00F03778" w:rsidP="009615AC">
            <w:pPr>
              <w:rPr>
                <w:rFonts w:ascii="Arial" w:hAnsi="Arial"/>
                <w:b/>
                <w:i/>
              </w:rPr>
            </w:pPr>
          </w:p>
        </w:tc>
      </w:tr>
    </w:tbl>
    <w:p w14:paraId="5FD41637" w14:textId="77777777" w:rsidR="00BF1E7A" w:rsidRPr="000D3587" w:rsidRDefault="00BF1E7A" w:rsidP="00BF1E7A">
      <w:pPr>
        <w:rPr>
          <w:rFonts w:ascii="Arial" w:hAnsi="Arial"/>
          <w:b/>
        </w:rPr>
      </w:pPr>
    </w:p>
    <w:p w14:paraId="6665209B" w14:textId="77777777" w:rsidR="00BF1E7A" w:rsidRPr="000D3587" w:rsidRDefault="00BF1E7A" w:rsidP="00BF1E7A">
      <w:pPr>
        <w:jc w:val="center"/>
        <w:rPr>
          <w:rFonts w:ascii="Arial" w:hAnsi="Arial"/>
          <w:b/>
        </w:rPr>
      </w:pPr>
    </w:p>
    <w:tbl>
      <w:tblPr>
        <w:tblStyle w:val="TableGrid"/>
        <w:tblW w:w="8897" w:type="dxa"/>
        <w:tblLook w:val="04A0" w:firstRow="1" w:lastRow="0" w:firstColumn="1" w:lastColumn="0" w:noHBand="0" w:noVBand="1"/>
      </w:tblPr>
      <w:tblGrid>
        <w:gridCol w:w="8897"/>
      </w:tblGrid>
      <w:tr w:rsidR="00913E40" w:rsidRPr="000D3587" w14:paraId="1165E90E" w14:textId="77777777" w:rsidTr="007374D6">
        <w:tc>
          <w:tcPr>
            <w:tcW w:w="8897" w:type="dxa"/>
          </w:tcPr>
          <w:p w14:paraId="50A0D856" w14:textId="77777777" w:rsidR="007673B8" w:rsidRDefault="00BF1E7A" w:rsidP="007374D6">
            <w:pPr>
              <w:rPr>
                <w:rFonts w:ascii="Arial" w:hAnsi="Arial"/>
              </w:rPr>
            </w:pPr>
            <w:r>
              <w:rPr>
                <w:rFonts w:ascii="Arial" w:hAnsi="Arial"/>
              </w:rPr>
              <w:br w:type="page"/>
            </w:r>
            <w:r w:rsidR="007673B8">
              <w:rPr>
                <w:rFonts w:ascii="Arial" w:hAnsi="Arial"/>
              </w:rPr>
              <w:t xml:space="preserve"> </w:t>
            </w:r>
          </w:p>
          <w:tbl>
            <w:tblPr>
              <w:tblStyle w:val="TableGrid"/>
              <w:tblW w:w="0" w:type="auto"/>
              <w:tblLook w:val="04A0" w:firstRow="1" w:lastRow="0" w:firstColumn="1" w:lastColumn="0" w:noHBand="0" w:noVBand="1"/>
            </w:tblPr>
            <w:tblGrid>
              <w:gridCol w:w="6232"/>
              <w:gridCol w:w="1276"/>
              <w:gridCol w:w="1158"/>
            </w:tblGrid>
            <w:tr w:rsidR="007673B8" w14:paraId="45390305" w14:textId="77777777" w:rsidTr="003C2172">
              <w:tc>
                <w:tcPr>
                  <w:tcW w:w="6232" w:type="dxa"/>
                </w:tcPr>
                <w:p w14:paraId="45984903" w14:textId="77777777" w:rsidR="007673B8" w:rsidRDefault="007673B8" w:rsidP="003C2172">
                  <w:pPr>
                    <w:rPr>
                      <w:rFonts w:ascii="Arial" w:hAnsi="Arial"/>
                      <w:b/>
                    </w:rPr>
                  </w:pPr>
                  <w:r>
                    <w:rPr>
                      <w:rFonts w:ascii="Arial" w:hAnsi="Arial"/>
                      <w:b/>
                    </w:rPr>
                    <w:t>Marking Criteria</w:t>
                  </w:r>
                </w:p>
              </w:tc>
              <w:tc>
                <w:tcPr>
                  <w:tcW w:w="1276" w:type="dxa"/>
                </w:tcPr>
                <w:p w14:paraId="7E35D5E6" w14:textId="77777777" w:rsidR="007673B8" w:rsidRDefault="007673B8" w:rsidP="003C2172">
                  <w:pPr>
                    <w:jc w:val="center"/>
                    <w:rPr>
                      <w:rFonts w:ascii="Arial" w:hAnsi="Arial"/>
                      <w:b/>
                    </w:rPr>
                  </w:pPr>
                  <w:r w:rsidRPr="004C0964">
                    <w:rPr>
                      <w:rFonts w:ascii="Arial" w:hAnsi="Arial"/>
                      <w:b/>
                      <w:sz w:val="22"/>
                    </w:rPr>
                    <w:t>Mark Available</w:t>
                  </w:r>
                </w:p>
              </w:tc>
              <w:tc>
                <w:tcPr>
                  <w:tcW w:w="1158" w:type="dxa"/>
                </w:tcPr>
                <w:p w14:paraId="725BC247" w14:textId="77777777" w:rsidR="007673B8" w:rsidRPr="004C0964" w:rsidRDefault="007673B8" w:rsidP="003C2172">
                  <w:pPr>
                    <w:jc w:val="center"/>
                    <w:rPr>
                      <w:rFonts w:ascii="Arial" w:hAnsi="Arial"/>
                      <w:b/>
                      <w:sz w:val="22"/>
                    </w:rPr>
                  </w:pPr>
                  <w:r w:rsidRPr="004C0964">
                    <w:rPr>
                      <w:rFonts w:ascii="Arial" w:hAnsi="Arial"/>
                      <w:b/>
                      <w:sz w:val="22"/>
                    </w:rPr>
                    <w:t>Mark Awarded</w:t>
                  </w:r>
                </w:p>
              </w:tc>
            </w:tr>
            <w:tr w:rsidR="007673B8" w14:paraId="3E68BF21" w14:textId="77777777" w:rsidTr="003C2172">
              <w:tc>
                <w:tcPr>
                  <w:tcW w:w="6232" w:type="dxa"/>
                </w:tcPr>
                <w:p w14:paraId="3735BFF1" w14:textId="77777777" w:rsidR="00737449" w:rsidRPr="00266625" w:rsidRDefault="00737449" w:rsidP="00737449">
                  <w:pPr>
                    <w:pStyle w:val="ListParagraph"/>
                    <w:numPr>
                      <w:ilvl w:val="0"/>
                      <w:numId w:val="4"/>
                    </w:numPr>
                    <w:rPr>
                      <w:rFonts w:ascii="Arial" w:hAnsi="Arial" w:cs="Arial"/>
                      <w:b/>
                      <w:sz w:val="22"/>
                      <w:szCs w:val="22"/>
                    </w:rPr>
                  </w:pPr>
                  <w:r>
                    <w:rPr>
                      <w:rFonts w:ascii="Arial" w:hAnsi="Arial" w:cs="Arial"/>
                      <w:sz w:val="22"/>
                      <w:szCs w:val="22"/>
                    </w:rPr>
                    <w:t>Overall scene quality</w:t>
                  </w:r>
                </w:p>
                <w:p w14:paraId="24115453" w14:textId="77777777" w:rsidR="007673B8" w:rsidRPr="004C0964" w:rsidRDefault="007673B8" w:rsidP="003C2172">
                  <w:pPr>
                    <w:pStyle w:val="ListParagraph"/>
                    <w:rPr>
                      <w:rFonts w:ascii="Arial" w:hAnsi="Arial"/>
                      <w:b/>
                    </w:rPr>
                  </w:pPr>
                </w:p>
              </w:tc>
              <w:tc>
                <w:tcPr>
                  <w:tcW w:w="1276" w:type="dxa"/>
                </w:tcPr>
                <w:p w14:paraId="47DCAA7A" w14:textId="5589934C" w:rsidR="007673B8" w:rsidRDefault="00743219" w:rsidP="003C2172">
                  <w:pPr>
                    <w:jc w:val="center"/>
                    <w:rPr>
                      <w:rFonts w:ascii="Arial" w:hAnsi="Arial"/>
                      <w:b/>
                    </w:rPr>
                  </w:pPr>
                  <w:r>
                    <w:rPr>
                      <w:rFonts w:ascii="Arial" w:hAnsi="Arial"/>
                      <w:b/>
                    </w:rPr>
                    <w:t>10</w:t>
                  </w:r>
                </w:p>
              </w:tc>
              <w:tc>
                <w:tcPr>
                  <w:tcW w:w="1158" w:type="dxa"/>
                </w:tcPr>
                <w:p w14:paraId="7784D83E" w14:textId="77777777" w:rsidR="007673B8" w:rsidRPr="007E0E80" w:rsidRDefault="007673B8" w:rsidP="003C2172">
                  <w:pPr>
                    <w:jc w:val="center"/>
                    <w:rPr>
                      <w:rFonts w:ascii="Arial" w:hAnsi="Arial"/>
                    </w:rPr>
                  </w:pPr>
                </w:p>
              </w:tc>
            </w:tr>
            <w:tr w:rsidR="007673B8" w14:paraId="1B3BFF02" w14:textId="77777777" w:rsidTr="003C2172">
              <w:tc>
                <w:tcPr>
                  <w:tcW w:w="6232" w:type="dxa"/>
                </w:tcPr>
                <w:p w14:paraId="53793186" w14:textId="77777777" w:rsidR="00737449" w:rsidRPr="00737449" w:rsidRDefault="00737449" w:rsidP="00737449">
                  <w:pPr>
                    <w:pStyle w:val="ListParagraph"/>
                    <w:numPr>
                      <w:ilvl w:val="0"/>
                      <w:numId w:val="4"/>
                    </w:numPr>
                    <w:rPr>
                      <w:rFonts w:ascii="Arial" w:hAnsi="Arial" w:cs="Arial"/>
                      <w:b/>
                      <w:sz w:val="22"/>
                      <w:szCs w:val="22"/>
                    </w:rPr>
                  </w:pPr>
                  <w:r w:rsidRPr="00737449">
                    <w:rPr>
                      <w:rFonts w:ascii="Arial" w:hAnsi="Arial" w:cs="Arial"/>
                      <w:sz w:val="22"/>
                      <w:szCs w:val="22"/>
                    </w:rPr>
                    <w:t>Varied use of OpenGL’s rendering modes, including use of Vertex Arrays or Vertex Buffer Objects</w:t>
                  </w:r>
                </w:p>
                <w:p w14:paraId="6B6DC808" w14:textId="77777777" w:rsidR="007673B8" w:rsidRPr="007E0E80" w:rsidRDefault="007673B8" w:rsidP="003C2172">
                  <w:pPr>
                    <w:ind w:left="360"/>
                    <w:rPr>
                      <w:rFonts w:ascii="Arial" w:hAnsi="Arial"/>
                      <w:b/>
                    </w:rPr>
                  </w:pPr>
                </w:p>
              </w:tc>
              <w:tc>
                <w:tcPr>
                  <w:tcW w:w="1276" w:type="dxa"/>
                </w:tcPr>
                <w:p w14:paraId="6D9FB963" w14:textId="62DA4E02" w:rsidR="007673B8" w:rsidRDefault="00743219" w:rsidP="003C2172">
                  <w:pPr>
                    <w:jc w:val="center"/>
                    <w:rPr>
                      <w:rFonts w:ascii="Arial" w:hAnsi="Arial"/>
                      <w:b/>
                    </w:rPr>
                  </w:pPr>
                  <w:r>
                    <w:rPr>
                      <w:rFonts w:ascii="Arial" w:hAnsi="Arial"/>
                      <w:b/>
                    </w:rPr>
                    <w:t>30</w:t>
                  </w:r>
                </w:p>
              </w:tc>
              <w:tc>
                <w:tcPr>
                  <w:tcW w:w="1158" w:type="dxa"/>
                </w:tcPr>
                <w:p w14:paraId="23980D1E" w14:textId="77777777" w:rsidR="007673B8" w:rsidRPr="007E0E80" w:rsidRDefault="007673B8" w:rsidP="003C2172">
                  <w:pPr>
                    <w:jc w:val="center"/>
                    <w:rPr>
                      <w:rFonts w:ascii="Arial" w:hAnsi="Arial"/>
                    </w:rPr>
                  </w:pPr>
                </w:p>
              </w:tc>
            </w:tr>
            <w:tr w:rsidR="007673B8" w14:paraId="0897D65F" w14:textId="77777777" w:rsidTr="003C2172">
              <w:tc>
                <w:tcPr>
                  <w:tcW w:w="6232" w:type="dxa"/>
                </w:tcPr>
                <w:p w14:paraId="67B2B1A9" w14:textId="77777777" w:rsidR="00737449" w:rsidRPr="00737449" w:rsidRDefault="00737449" w:rsidP="00737449">
                  <w:pPr>
                    <w:pStyle w:val="ListParagraph"/>
                    <w:numPr>
                      <w:ilvl w:val="0"/>
                      <w:numId w:val="4"/>
                    </w:numPr>
                    <w:rPr>
                      <w:rFonts w:ascii="Arial" w:hAnsi="Arial" w:cs="Arial"/>
                      <w:b/>
                      <w:sz w:val="22"/>
                      <w:szCs w:val="22"/>
                    </w:rPr>
                  </w:pPr>
                  <w:r w:rsidRPr="00737449">
                    <w:rPr>
                      <w:rFonts w:ascii="Arial" w:hAnsi="Arial" w:cs="Arial"/>
                      <w:sz w:val="22"/>
                      <w:szCs w:val="22"/>
                    </w:rPr>
                    <w:t>Use of texture mapping and texture mapping modes</w:t>
                  </w:r>
                </w:p>
                <w:p w14:paraId="4D569A9A" w14:textId="77777777" w:rsidR="007673B8" w:rsidRPr="007E0E80" w:rsidRDefault="007673B8" w:rsidP="003C2172">
                  <w:pPr>
                    <w:pStyle w:val="ListParagraph"/>
                    <w:rPr>
                      <w:rFonts w:ascii="Arial" w:hAnsi="Arial"/>
                      <w:b/>
                    </w:rPr>
                  </w:pPr>
                </w:p>
              </w:tc>
              <w:tc>
                <w:tcPr>
                  <w:tcW w:w="1276" w:type="dxa"/>
                </w:tcPr>
                <w:p w14:paraId="0E75E99A" w14:textId="5E1F4995" w:rsidR="007673B8" w:rsidRDefault="00DC7BB0" w:rsidP="00B4699D">
                  <w:pPr>
                    <w:jc w:val="center"/>
                    <w:rPr>
                      <w:rFonts w:ascii="Arial" w:hAnsi="Arial"/>
                      <w:b/>
                    </w:rPr>
                  </w:pPr>
                  <w:r>
                    <w:rPr>
                      <w:rFonts w:ascii="Arial" w:hAnsi="Arial"/>
                      <w:b/>
                    </w:rPr>
                    <w:t>1</w:t>
                  </w:r>
                  <w:r w:rsidR="00B4699D">
                    <w:rPr>
                      <w:rFonts w:ascii="Arial" w:hAnsi="Arial"/>
                      <w:b/>
                    </w:rPr>
                    <w:t>5</w:t>
                  </w:r>
                </w:p>
              </w:tc>
              <w:tc>
                <w:tcPr>
                  <w:tcW w:w="1158" w:type="dxa"/>
                </w:tcPr>
                <w:p w14:paraId="5C8F82C0" w14:textId="77777777" w:rsidR="007673B8" w:rsidRPr="007E0E80" w:rsidRDefault="007673B8" w:rsidP="003C2172">
                  <w:pPr>
                    <w:jc w:val="center"/>
                    <w:rPr>
                      <w:rFonts w:ascii="Arial" w:hAnsi="Arial"/>
                    </w:rPr>
                  </w:pPr>
                </w:p>
              </w:tc>
            </w:tr>
            <w:tr w:rsidR="007673B8" w14:paraId="6832ECB1" w14:textId="77777777" w:rsidTr="003C2172">
              <w:tc>
                <w:tcPr>
                  <w:tcW w:w="6232" w:type="dxa"/>
                </w:tcPr>
                <w:p w14:paraId="4407AD17" w14:textId="77777777" w:rsidR="00737449" w:rsidRPr="00737449" w:rsidRDefault="00737449" w:rsidP="00737449">
                  <w:pPr>
                    <w:pStyle w:val="ListParagraph"/>
                    <w:numPr>
                      <w:ilvl w:val="0"/>
                      <w:numId w:val="4"/>
                    </w:numPr>
                    <w:rPr>
                      <w:rFonts w:ascii="Arial" w:hAnsi="Arial" w:cs="Arial"/>
                      <w:sz w:val="22"/>
                      <w:szCs w:val="22"/>
                    </w:rPr>
                  </w:pPr>
                  <w:r w:rsidRPr="00737449">
                    <w:rPr>
                      <w:rFonts w:ascii="Arial" w:hAnsi="Arial" w:cs="Arial"/>
                      <w:sz w:val="22"/>
                      <w:szCs w:val="22"/>
                    </w:rPr>
                    <w:t>Appropriate use of blending in OpenGL to create transparent effects</w:t>
                  </w:r>
                </w:p>
                <w:p w14:paraId="75881622" w14:textId="77777777" w:rsidR="000B0896" w:rsidRPr="007E0E80" w:rsidRDefault="000B0896" w:rsidP="000B0896">
                  <w:pPr>
                    <w:pStyle w:val="ListParagraph"/>
                    <w:rPr>
                      <w:rFonts w:ascii="Arial" w:hAnsi="Arial"/>
                      <w:b/>
                    </w:rPr>
                  </w:pPr>
                </w:p>
              </w:tc>
              <w:tc>
                <w:tcPr>
                  <w:tcW w:w="1276" w:type="dxa"/>
                </w:tcPr>
                <w:p w14:paraId="00C5FAD6" w14:textId="77777777" w:rsidR="007673B8" w:rsidRDefault="00737449" w:rsidP="003C2172">
                  <w:pPr>
                    <w:jc w:val="center"/>
                    <w:rPr>
                      <w:rFonts w:ascii="Arial" w:hAnsi="Arial"/>
                      <w:b/>
                    </w:rPr>
                  </w:pPr>
                  <w:r>
                    <w:rPr>
                      <w:rFonts w:ascii="Arial" w:hAnsi="Arial"/>
                      <w:b/>
                    </w:rPr>
                    <w:t>1</w:t>
                  </w:r>
                  <w:r w:rsidR="00DC7BB0">
                    <w:rPr>
                      <w:rFonts w:ascii="Arial" w:hAnsi="Arial"/>
                      <w:b/>
                    </w:rPr>
                    <w:t>0</w:t>
                  </w:r>
                </w:p>
              </w:tc>
              <w:tc>
                <w:tcPr>
                  <w:tcW w:w="1158" w:type="dxa"/>
                </w:tcPr>
                <w:p w14:paraId="4634872F" w14:textId="77777777" w:rsidR="007673B8" w:rsidRPr="007E0E80" w:rsidRDefault="007673B8" w:rsidP="003C2172">
                  <w:pPr>
                    <w:jc w:val="center"/>
                    <w:rPr>
                      <w:rFonts w:ascii="Arial" w:hAnsi="Arial"/>
                    </w:rPr>
                  </w:pPr>
                </w:p>
              </w:tc>
            </w:tr>
            <w:tr w:rsidR="007673B8" w14:paraId="04B3631F" w14:textId="77777777" w:rsidTr="003C2172">
              <w:tc>
                <w:tcPr>
                  <w:tcW w:w="6232" w:type="dxa"/>
                </w:tcPr>
                <w:p w14:paraId="04AF26B5" w14:textId="77777777" w:rsidR="00737449" w:rsidRPr="00737449" w:rsidRDefault="00737449" w:rsidP="00737449">
                  <w:pPr>
                    <w:pStyle w:val="ListParagraph"/>
                    <w:numPr>
                      <w:ilvl w:val="0"/>
                      <w:numId w:val="4"/>
                    </w:numPr>
                    <w:rPr>
                      <w:rFonts w:ascii="Arial" w:hAnsi="Arial" w:cs="Arial"/>
                      <w:sz w:val="22"/>
                      <w:szCs w:val="22"/>
                    </w:rPr>
                  </w:pPr>
                  <w:r w:rsidRPr="00737449">
                    <w:rPr>
                      <w:rFonts w:ascii="Arial" w:hAnsi="Arial" w:cs="Arial"/>
                      <w:sz w:val="22"/>
                      <w:szCs w:val="22"/>
                    </w:rPr>
                    <w:t>Use of transformations and keyboard or mouse input to make part of the scene interactive.</w:t>
                  </w:r>
                </w:p>
                <w:p w14:paraId="4E6CB084" w14:textId="77777777" w:rsidR="00FE58AC" w:rsidRPr="007E0E80" w:rsidRDefault="00FE58AC" w:rsidP="00FE58AC">
                  <w:pPr>
                    <w:pStyle w:val="ListParagraph"/>
                    <w:rPr>
                      <w:rFonts w:ascii="Arial" w:hAnsi="Arial"/>
                      <w:b/>
                    </w:rPr>
                  </w:pPr>
                </w:p>
              </w:tc>
              <w:tc>
                <w:tcPr>
                  <w:tcW w:w="1276" w:type="dxa"/>
                </w:tcPr>
                <w:p w14:paraId="3ABC8BB9" w14:textId="25EBC7F7" w:rsidR="007673B8" w:rsidRDefault="0027783D" w:rsidP="00B4699D">
                  <w:pPr>
                    <w:jc w:val="center"/>
                    <w:rPr>
                      <w:rFonts w:ascii="Arial" w:hAnsi="Arial"/>
                      <w:b/>
                    </w:rPr>
                  </w:pPr>
                  <w:r>
                    <w:rPr>
                      <w:rFonts w:ascii="Arial" w:hAnsi="Arial"/>
                      <w:b/>
                    </w:rPr>
                    <w:t>1</w:t>
                  </w:r>
                  <w:r w:rsidR="00B4699D">
                    <w:rPr>
                      <w:rFonts w:ascii="Arial" w:hAnsi="Arial"/>
                      <w:b/>
                    </w:rPr>
                    <w:t>5</w:t>
                  </w:r>
                </w:p>
              </w:tc>
              <w:tc>
                <w:tcPr>
                  <w:tcW w:w="1158" w:type="dxa"/>
                </w:tcPr>
                <w:p w14:paraId="6E4914E4" w14:textId="77777777" w:rsidR="007673B8" w:rsidRPr="007E0E80" w:rsidRDefault="007673B8" w:rsidP="003C2172">
                  <w:pPr>
                    <w:jc w:val="center"/>
                    <w:rPr>
                      <w:rFonts w:ascii="Arial" w:hAnsi="Arial"/>
                    </w:rPr>
                  </w:pPr>
                </w:p>
              </w:tc>
            </w:tr>
            <w:tr w:rsidR="007673B8" w14:paraId="617CF09B" w14:textId="77777777" w:rsidTr="003C2172">
              <w:tc>
                <w:tcPr>
                  <w:tcW w:w="6232" w:type="dxa"/>
                </w:tcPr>
                <w:p w14:paraId="70EE4C23" w14:textId="77777777" w:rsidR="00737449" w:rsidRPr="00737449" w:rsidRDefault="00737449" w:rsidP="00737449">
                  <w:pPr>
                    <w:pStyle w:val="ListParagraph"/>
                    <w:numPr>
                      <w:ilvl w:val="0"/>
                      <w:numId w:val="4"/>
                    </w:numPr>
                    <w:rPr>
                      <w:rFonts w:ascii="Arial" w:hAnsi="Arial"/>
                      <w:b/>
                    </w:rPr>
                  </w:pPr>
                  <w:r w:rsidRPr="00737449">
                    <w:rPr>
                      <w:rFonts w:ascii="Arial" w:hAnsi="Arial" w:cs="Arial"/>
                      <w:sz w:val="22"/>
                      <w:szCs w:val="22"/>
                    </w:rPr>
                    <w:t>Use of hierarchical modelling</w:t>
                  </w:r>
                </w:p>
                <w:p w14:paraId="00EBDD8B" w14:textId="77777777" w:rsidR="00546158" w:rsidRPr="00546158" w:rsidRDefault="00546158" w:rsidP="00546158">
                  <w:pPr>
                    <w:pStyle w:val="ListParagraph"/>
                    <w:rPr>
                      <w:rFonts w:ascii="Arial" w:hAnsi="Arial"/>
                    </w:rPr>
                  </w:pPr>
                </w:p>
              </w:tc>
              <w:tc>
                <w:tcPr>
                  <w:tcW w:w="1276" w:type="dxa"/>
                </w:tcPr>
                <w:p w14:paraId="739ED6AA" w14:textId="5CE9BE28" w:rsidR="007673B8" w:rsidRDefault="00737449" w:rsidP="003C2172">
                  <w:pPr>
                    <w:jc w:val="center"/>
                    <w:rPr>
                      <w:rFonts w:ascii="Arial" w:hAnsi="Arial"/>
                      <w:b/>
                    </w:rPr>
                  </w:pPr>
                  <w:r>
                    <w:rPr>
                      <w:rFonts w:ascii="Arial" w:hAnsi="Arial"/>
                      <w:b/>
                    </w:rPr>
                    <w:t>1</w:t>
                  </w:r>
                  <w:r w:rsidR="00743219">
                    <w:rPr>
                      <w:rFonts w:ascii="Arial" w:hAnsi="Arial"/>
                      <w:b/>
                    </w:rPr>
                    <w:t>0</w:t>
                  </w:r>
                </w:p>
              </w:tc>
              <w:tc>
                <w:tcPr>
                  <w:tcW w:w="1158" w:type="dxa"/>
                </w:tcPr>
                <w:p w14:paraId="2F9E284D" w14:textId="77777777" w:rsidR="007673B8" w:rsidRPr="007E0E80" w:rsidRDefault="007673B8" w:rsidP="003C2172">
                  <w:pPr>
                    <w:jc w:val="center"/>
                    <w:rPr>
                      <w:rFonts w:ascii="Arial" w:hAnsi="Arial"/>
                    </w:rPr>
                  </w:pPr>
                </w:p>
              </w:tc>
            </w:tr>
            <w:tr w:rsidR="00546158" w14:paraId="0C1FBE95" w14:textId="77777777" w:rsidTr="003C2172">
              <w:tc>
                <w:tcPr>
                  <w:tcW w:w="6232" w:type="dxa"/>
                </w:tcPr>
                <w:p w14:paraId="112753F6" w14:textId="5E9E35CA" w:rsidR="00737449" w:rsidRPr="00737449" w:rsidRDefault="00737449" w:rsidP="00737449">
                  <w:pPr>
                    <w:pStyle w:val="ListParagraph"/>
                    <w:numPr>
                      <w:ilvl w:val="0"/>
                      <w:numId w:val="4"/>
                    </w:numPr>
                    <w:rPr>
                      <w:rFonts w:ascii="Arial" w:hAnsi="Arial"/>
                      <w:b/>
                    </w:rPr>
                  </w:pPr>
                  <w:r w:rsidRPr="00737449">
                    <w:rPr>
                      <w:rFonts w:ascii="Arial" w:hAnsi="Arial" w:cs="Arial"/>
                      <w:sz w:val="22"/>
                      <w:szCs w:val="22"/>
                    </w:rPr>
                    <w:t>Code demo</w:t>
                  </w:r>
                  <w:r w:rsidR="00AF2A31">
                    <w:rPr>
                      <w:rFonts w:ascii="Arial" w:hAnsi="Arial" w:cs="Arial"/>
                      <w:sz w:val="22"/>
                      <w:szCs w:val="22"/>
                    </w:rPr>
                    <w:t>* [Mandatory]</w:t>
                  </w:r>
                </w:p>
                <w:p w14:paraId="2CCCBC31" w14:textId="77777777" w:rsidR="00546158" w:rsidRDefault="00546158" w:rsidP="003C2172">
                  <w:pPr>
                    <w:rPr>
                      <w:rFonts w:ascii="Arial" w:hAnsi="Arial"/>
                      <w:b/>
                    </w:rPr>
                  </w:pPr>
                </w:p>
              </w:tc>
              <w:tc>
                <w:tcPr>
                  <w:tcW w:w="1276" w:type="dxa"/>
                </w:tcPr>
                <w:p w14:paraId="455C63A4" w14:textId="54564F49" w:rsidR="00546158" w:rsidRDefault="00B4699D" w:rsidP="003C2172">
                  <w:pPr>
                    <w:jc w:val="center"/>
                    <w:rPr>
                      <w:rFonts w:ascii="Arial" w:hAnsi="Arial"/>
                      <w:b/>
                    </w:rPr>
                  </w:pPr>
                  <w:r>
                    <w:rPr>
                      <w:rFonts w:ascii="Arial" w:hAnsi="Arial"/>
                      <w:b/>
                    </w:rPr>
                    <w:t>1</w:t>
                  </w:r>
                  <w:r w:rsidR="00737449">
                    <w:rPr>
                      <w:rFonts w:ascii="Arial" w:hAnsi="Arial"/>
                      <w:b/>
                    </w:rPr>
                    <w:t>0</w:t>
                  </w:r>
                </w:p>
              </w:tc>
              <w:tc>
                <w:tcPr>
                  <w:tcW w:w="1158" w:type="dxa"/>
                </w:tcPr>
                <w:p w14:paraId="04675B21" w14:textId="77777777" w:rsidR="00546158" w:rsidRPr="007E0E80" w:rsidRDefault="00546158" w:rsidP="003C2172">
                  <w:pPr>
                    <w:jc w:val="center"/>
                    <w:rPr>
                      <w:rFonts w:ascii="Arial" w:hAnsi="Arial"/>
                    </w:rPr>
                  </w:pPr>
                </w:p>
              </w:tc>
            </w:tr>
            <w:tr w:rsidR="00737449" w14:paraId="390417AA" w14:textId="77777777" w:rsidTr="003C2172">
              <w:tc>
                <w:tcPr>
                  <w:tcW w:w="6232" w:type="dxa"/>
                </w:tcPr>
                <w:p w14:paraId="38DF1972" w14:textId="77777777" w:rsidR="00737449" w:rsidRPr="00737449" w:rsidRDefault="00737449" w:rsidP="00737449">
                  <w:pPr>
                    <w:pStyle w:val="ListParagraph"/>
                    <w:rPr>
                      <w:rFonts w:ascii="Arial" w:hAnsi="Arial" w:cs="Arial"/>
                      <w:sz w:val="22"/>
                      <w:szCs w:val="22"/>
                    </w:rPr>
                  </w:pPr>
                </w:p>
              </w:tc>
              <w:tc>
                <w:tcPr>
                  <w:tcW w:w="1276" w:type="dxa"/>
                </w:tcPr>
                <w:p w14:paraId="61DFF08C" w14:textId="77777777" w:rsidR="00737449" w:rsidRDefault="00737449" w:rsidP="003C2172">
                  <w:pPr>
                    <w:jc w:val="center"/>
                    <w:rPr>
                      <w:rFonts w:ascii="Arial" w:hAnsi="Arial"/>
                      <w:b/>
                    </w:rPr>
                  </w:pPr>
                </w:p>
              </w:tc>
              <w:tc>
                <w:tcPr>
                  <w:tcW w:w="1158" w:type="dxa"/>
                </w:tcPr>
                <w:p w14:paraId="671C054C" w14:textId="77777777" w:rsidR="00737449" w:rsidRPr="007E0E80" w:rsidRDefault="00737449" w:rsidP="003C2172">
                  <w:pPr>
                    <w:jc w:val="center"/>
                    <w:rPr>
                      <w:rFonts w:ascii="Arial" w:hAnsi="Arial"/>
                    </w:rPr>
                  </w:pPr>
                </w:p>
              </w:tc>
            </w:tr>
            <w:tr w:rsidR="007673B8" w14:paraId="4D9BD9F8" w14:textId="77777777" w:rsidTr="003C2172">
              <w:tc>
                <w:tcPr>
                  <w:tcW w:w="6232" w:type="dxa"/>
                </w:tcPr>
                <w:p w14:paraId="6D0CB38A" w14:textId="77777777" w:rsidR="007673B8" w:rsidRDefault="007673B8" w:rsidP="003C2172">
                  <w:pPr>
                    <w:rPr>
                      <w:rFonts w:ascii="Arial" w:hAnsi="Arial"/>
                      <w:b/>
                    </w:rPr>
                  </w:pPr>
                </w:p>
              </w:tc>
              <w:tc>
                <w:tcPr>
                  <w:tcW w:w="1276" w:type="dxa"/>
                </w:tcPr>
                <w:p w14:paraId="1B50ACB9" w14:textId="77777777" w:rsidR="007673B8" w:rsidRDefault="007673B8" w:rsidP="003C2172">
                  <w:pPr>
                    <w:jc w:val="center"/>
                    <w:rPr>
                      <w:rFonts w:ascii="Arial" w:hAnsi="Arial"/>
                      <w:b/>
                    </w:rPr>
                  </w:pPr>
                  <w:r>
                    <w:rPr>
                      <w:rFonts w:ascii="Arial" w:hAnsi="Arial"/>
                      <w:b/>
                    </w:rPr>
                    <w:t>100</w:t>
                  </w:r>
                </w:p>
              </w:tc>
              <w:tc>
                <w:tcPr>
                  <w:tcW w:w="1158" w:type="dxa"/>
                </w:tcPr>
                <w:p w14:paraId="00FEE4CA" w14:textId="77777777" w:rsidR="007673B8" w:rsidRPr="007E0E80" w:rsidRDefault="007673B8" w:rsidP="003C2172">
                  <w:pPr>
                    <w:jc w:val="center"/>
                    <w:rPr>
                      <w:rFonts w:ascii="Arial" w:hAnsi="Arial"/>
                    </w:rPr>
                  </w:pPr>
                </w:p>
              </w:tc>
            </w:tr>
          </w:tbl>
          <w:p w14:paraId="6F05EEF6" w14:textId="77777777" w:rsidR="007673B8" w:rsidRDefault="007673B8" w:rsidP="007374D6">
            <w:pPr>
              <w:rPr>
                <w:rFonts w:ascii="Arial" w:hAnsi="Arial"/>
              </w:rPr>
            </w:pPr>
          </w:p>
          <w:p w14:paraId="51AD3FF0" w14:textId="77777777" w:rsidR="00913E40" w:rsidRPr="000D3587" w:rsidRDefault="001E14C2" w:rsidP="007374D6">
            <w:pPr>
              <w:rPr>
                <w:rFonts w:ascii="Arial" w:hAnsi="Arial"/>
              </w:rPr>
            </w:pPr>
            <w:r>
              <w:rPr>
                <w:rFonts w:ascii="Arial" w:hAnsi="Arial"/>
                <w:b/>
              </w:rPr>
              <w:t xml:space="preserve">Assessors </w:t>
            </w:r>
            <w:r w:rsidR="007673B8">
              <w:rPr>
                <w:rFonts w:ascii="Arial" w:hAnsi="Arial"/>
                <w:b/>
              </w:rPr>
              <w:t>Feedback</w:t>
            </w:r>
            <w:r w:rsidR="00913E40">
              <w:rPr>
                <w:rFonts w:ascii="Arial" w:hAnsi="Arial"/>
                <w:b/>
              </w:rPr>
              <w:t xml:space="preserve"> </w:t>
            </w:r>
            <w:r w:rsidR="00913E40">
              <w:rPr>
                <w:rFonts w:ascii="Arial" w:hAnsi="Arial"/>
              </w:rPr>
              <w:t>(linked to assessment criteria):</w:t>
            </w:r>
          </w:p>
          <w:p w14:paraId="7E7ABBAA" w14:textId="77777777" w:rsidR="007673B8" w:rsidRDefault="007673B8" w:rsidP="007673B8">
            <w:pPr>
              <w:rPr>
                <w:rFonts w:ascii="Arial" w:hAnsi="Arial"/>
              </w:rPr>
            </w:pPr>
          </w:p>
          <w:p w14:paraId="457E7506" w14:textId="77777777" w:rsidR="007673B8" w:rsidRPr="007673B8" w:rsidRDefault="007673B8" w:rsidP="007673B8">
            <w:pPr>
              <w:rPr>
                <w:rFonts w:ascii="Arial" w:hAnsi="Arial"/>
              </w:rPr>
            </w:pPr>
          </w:p>
          <w:p w14:paraId="1F5C4238" w14:textId="77777777" w:rsidR="007673B8" w:rsidRDefault="007673B8" w:rsidP="007374D6">
            <w:pPr>
              <w:rPr>
                <w:rFonts w:ascii="Arial" w:hAnsi="Arial"/>
              </w:rPr>
            </w:pPr>
          </w:p>
          <w:p w14:paraId="31652C6C" w14:textId="77777777" w:rsidR="00913E40" w:rsidRPr="000D3587" w:rsidRDefault="00913E40" w:rsidP="007374D6">
            <w:pPr>
              <w:rPr>
                <w:rFonts w:ascii="Arial" w:hAnsi="Arial"/>
              </w:rPr>
            </w:pPr>
          </w:p>
        </w:tc>
      </w:tr>
      <w:tr w:rsidR="00913E40" w:rsidRPr="000D3587" w14:paraId="650CDC95" w14:textId="77777777" w:rsidTr="007374D6">
        <w:tc>
          <w:tcPr>
            <w:tcW w:w="8897" w:type="dxa"/>
          </w:tcPr>
          <w:p w14:paraId="0DAA6BF2" w14:textId="430E7B1E" w:rsidR="00913E40" w:rsidRDefault="00A06FE6" w:rsidP="007374D6">
            <w:pPr>
              <w:rPr>
                <w:rFonts w:ascii="Arial" w:hAnsi="Arial"/>
                <w:b/>
              </w:rPr>
            </w:pPr>
            <w:r>
              <w:rPr>
                <w:rFonts w:ascii="Arial" w:hAnsi="Arial"/>
                <w:b/>
                <w:noProof/>
                <w:lang w:eastAsia="en-GB"/>
              </w:rPr>
              <mc:AlternateContent>
                <mc:Choice Requires="wps">
                  <w:drawing>
                    <wp:anchor distT="0" distB="0" distL="114300" distR="114300" simplePos="0" relativeHeight="251666432" behindDoc="0" locked="0" layoutInCell="1" allowOverlap="1" wp14:anchorId="43314B14" wp14:editId="0E0DD0C3">
                      <wp:simplePos x="0" y="0"/>
                      <wp:positionH relativeFrom="column">
                        <wp:posOffset>-6985</wp:posOffset>
                      </wp:positionH>
                      <wp:positionV relativeFrom="paragraph">
                        <wp:posOffset>29845</wp:posOffset>
                      </wp:positionV>
                      <wp:extent cx="136525" cy="143510"/>
                      <wp:effectExtent l="0" t="0" r="0" b="889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59DF7" id="Rectangle 8" o:spid="_x0000_s1026" style="position:absolute;margin-left:-.55pt;margin-top:2.35pt;width:10.75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sidR="00913E40">
              <w:rPr>
                <w:rFonts w:ascii="Arial" w:hAnsi="Arial"/>
                <w:b/>
              </w:rPr>
              <w:t xml:space="preserve">     Work on this module has been marked, double marked/moderated in  </w:t>
            </w:r>
          </w:p>
          <w:p w14:paraId="5DFBDCAF" w14:textId="77777777" w:rsidR="00913E40" w:rsidRDefault="00913E40" w:rsidP="007374D6">
            <w:pPr>
              <w:rPr>
                <w:rFonts w:ascii="Arial" w:hAnsi="Arial"/>
                <w:b/>
              </w:rPr>
            </w:pPr>
            <w:r>
              <w:rPr>
                <w:rFonts w:ascii="Arial" w:hAnsi="Arial"/>
                <w:b/>
              </w:rPr>
              <w:t xml:space="preserve">     </w:t>
            </w:r>
            <w:proofErr w:type="gramStart"/>
            <w:r>
              <w:rPr>
                <w:rFonts w:ascii="Arial" w:hAnsi="Arial"/>
                <w:b/>
              </w:rPr>
              <w:t>line</w:t>
            </w:r>
            <w:proofErr w:type="gramEnd"/>
            <w:r>
              <w:rPr>
                <w:rFonts w:ascii="Arial" w:hAnsi="Arial"/>
                <w:b/>
              </w:rPr>
              <w:t xml:space="preserve"> with USW procedures.</w:t>
            </w:r>
          </w:p>
          <w:p w14:paraId="224E0124" w14:textId="77777777" w:rsidR="00913E40" w:rsidRDefault="00913E40" w:rsidP="007374D6">
            <w:pPr>
              <w:rPr>
                <w:rFonts w:ascii="Arial" w:hAnsi="Arial"/>
                <w:b/>
              </w:rPr>
            </w:pPr>
          </w:p>
          <w:p w14:paraId="258E7435" w14:textId="77777777" w:rsidR="00913E40" w:rsidRPr="000D3587" w:rsidRDefault="00913E40" w:rsidP="007374D6">
            <w:pPr>
              <w:rPr>
                <w:rFonts w:ascii="Arial" w:hAnsi="Arial"/>
                <w:b/>
              </w:rPr>
            </w:pPr>
          </w:p>
        </w:tc>
      </w:tr>
      <w:tr w:rsidR="00913E40" w:rsidRPr="000D3587" w14:paraId="2E78D3BA" w14:textId="77777777" w:rsidTr="007374D6">
        <w:tc>
          <w:tcPr>
            <w:tcW w:w="8897" w:type="dxa"/>
          </w:tcPr>
          <w:p w14:paraId="39773D56" w14:textId="77777777" w:rsidR="00913E40" w:rsidRPr="000D3587" w:rsidRDefault="00913E40" w:rsidP="005D5840">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and/or </w:t>
            </w:r>
            <w:r w:rsidRPr="000D3587">
              <w:rPr>
                <w:rFonts w:ascii="Arial" w:hAnsi="Arial"/>
                <w:i/>
              </w:rPr>
              <w:t>confirmation by the Assessment Board</w:t>
            </w:r>
          </w:p>
        </w:tc>
      </w:tr>
    </w:tbl>
    <w:p w14:paraId="6C5F44FC" w14:textId="77777777" w:rsidR="00913E40" w:rsidRDefault="00913E40" w:rsidP="00913E40"/>
    <w:p w14:paraId="1DE65D27" w14:textId="77777777" w:rsidR="007673B8" w:rsidRDefault="007673B8">
      <w:pPr>
        <w:spacing w:after="200" w:line="276" w:lineRule="auto"/>
        <w:rPr>
          <w:rFonts w:ascii="Arial" w:hAnsi="Arial"/>
          <w:u w:val="single"/>
        </w:rPr>
      </w:pPr>
      <w:r>
        <w:rPr>
          <w:rFonts w:ascii="Arial" w:hAnsi="Arial"/>
          <w:u w:val="single"/>
        </w:rPr>
        <w:br w:type="page"/>
      </w:r>
    </w:p>
    <w:tbl>
      <w:tblPr>
        <w:tblW w:w="9639" w:type="dxa"/>
        <w:tblInd w:w="-459"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Look w:val="00A0" w:firstRow="1" w:lastRow="0" w:firstColumn="1" w:lastColumn="0" w:noHBand="0" w:noVBand="0"/>
      </w:tblPr>
      <w:tblGrid>
        <w:gridCol w:w="2410"/>
        <w:gridCol w:w="7229"/>
      </w:tblGrid>
      <w:tr w:rsidR="007673B8" w14:paraId="22CC7B71" w14:textId="77777777" w:rsidTr="003C2172">
        <w:trPr>
          <w:trHeight w:val="454"/>
        </w:trPr>
        <w:tc>
          <w:tcPr>
            <w:tcW w:w="9639" w:type="dxa"/>
            <w:gridSpan w:val="2"/>
            <w:shd w:val="clear" w:color="auto" w:fill="auto"/>
            <w:vAlign w:val="center"/>
          </w:tcPr>
          <w:p w14:paraId="29906056" w14:textId="77777777" w:rsidR="007673B8" w:rsidRPr="0091320A" w:rsidRDefault="007673B8" w:rsidP="003C2172">
            <w:pPr>
              <w:rPr>
                <w:rFonts w:ascii="Arial" w:hAnsi="Arial" w:cs="Arial"/>
                <w:b/>
                <w:sz w:val="28"/>
              </w:rPr>
            </w:pPr>
            <w:r>
              <w:rPr>
                <w:rFonts w:ascii="Arial" w:hAnsi="Arial" w:cs="Arial"/>
                <w:b/>
                <w:sz w:val="28"/>
                <w:szCs w:val="28"/>
              </w:rPr>
              <w:lastRenderedPageBreak/>
              <w:t>Grading</w:t>
            </w:r>
            <w:r w:rsidRPr="00B20E40">
              <w:rPr>
                <w:rFonts w:ascii="Arial" w:hAnsi="Arial" w:cs="Arial"/>
                <w:b/>
                <w:sz w:val="28"/>
                <w:szCs w:val="28"/>
              </w:rPr>
              <w:t xml:space="preserve"> Criteria</w:t>
            </w:r>
          </w:p>
        </w:tc>
      </w:tr>
      <w:tr w:rsidR="007673B8" w14:paraId="0A5B09F9" w14:textId="77777777" w:rsidTr="007C27C7">
        <w:trPr>
          <w:trHeight w:val="454"/>
        </w:trPr>
        <w:tc>
          <w:tcPr>
            <w:tcW w:w="2410" w:type="dxa"/>
            <w:shd w:val="clear" w:color="auto" w:fill="auto"/>
            <w:vAlign w:val="center"/>
          </w:tcPr>
          <w:p w14:paraId="19A85A5F" w14:textId="77777777" w:rsidR="007673B8" w:rsidRPr="00B20E40" w:rsidRDefault="007673B8" w:rsidP="003C2172">
            <w:pPr>
              <w:rPr>
                <w:rFonts w:ascii="Arial" w:hAnsi="Arial" w:cs="Arial"/>
                <w:b/>
              </w:rPr>
            </w:pPr>
            <w:r w:rsidRPr="00B20E40">
              <w:rPr>
                <w:rFonts w:ascii="Arial" w:hAnsi="Arial" w:cs="Arial"/>
                <w:b/>
              </w:rPr>
              <w:t>Performance Level</w:t>
            </w:r>
          </w:p>
        </w:tc>
        <w:tc>
          <w:tcPr>
            <w:tcW w:w="7229" w:type="dxa"/>
            <w:shd w:val="clear" w:color="auto" w:fill="auto"/>
            <w:vAlign w:val="center"/>
          </w:tcPr>
          <w:p w14:paraId="6A9FAA74" w14:textId="77777777" w:rsidR="007673B8" w:rsidRPr="00B20E40" w:rsidRDefault="007673B8" w:rsidP="003C2172">
            <w:pPr>
              <w:rPr>
                <w:rFonts w:ascii="Arial" w:hAnsi="Arial" w:cs="Arial"/>
                <w:b/>
              </w:rPr>
            </w:pPr>
            <w:r w:rsidRPr="00B20E40">
              <w:rPr>
                <w:rFonts w:ascii="Arial" w:hAnsi="Arial" w:cs="Arial"/>
                <w:b/>
              </w:rPr>
              <w:t>Criteria</w:t>
            </w:r>
          </w:p>
        </w:tc>
      </w:tr>
      <w:tr w:rsidR="007673B8" w14:paraId="61A13B68" w14:textId="77777777" w:rsidTr="007C27C7">
        <w:trPr>
          <w:trHeight w:val="680"/>
        </w:trPr>
        <w:tc>
          <w:tcPr>
            <w:tcW w:w="2410" w:type="dxa"/>
            <w:shd w:val="clear" w:color="auto" w:fill="auto"/>
          </w:tcPr>
          <w:p w14:paraId="619A4329" w14:textId="77777777" w:rsidR="007673B8" w:rsidRPr="00B20E40" w:rsidRDefault="007673B8" w:rsidP="003C2172">
            <w:pPr>
              <w:rPr>
                <w:rFonts w:ascii="Arial" w:hAnsi="Arial" w:cs="Arial"/>
              </w:rPr>
            </w:pPr>
            <w:r w:rsidRPr="00B20E40">
              <w:rPr>
                <w:rFonts w:ascii="Arial" w:hAnsi="Arial" w:cs="Arial"/>
              </w:rPr>
              <w:t xml:space="preserve">Fail </w:t>
            </w:r>
          </w:p>
          <w:p w14:paraId="760F7474" w14:textId="77777777" w:rsidR="007673B8" w:rsidRPr="00B20E40" w:rsidRDefault="007673B8" w:rsidP="003C2172">
            <w:pPr>
              <w:rPr>
                <w:rFonts w:ascii="Arial" w:hAnsi="Arial" w:cs="Arial"/>
              </w:rPr>
            </w:pPr>
            <w:r w:rsidRPr="00B20E40">
              <w:rPr>
                <w:rFonts w:ascii="Arial" w:hAnsi="Arial" w:cs="Arial"/>
              </w:rPr>
              <w:t>(&lt;</w:t>
            </w:r>
            <w:r>
              <w:rPr>
                <w:rFonts w:ascii="Arial" w:hAnsi="Arial" w:cs="Arial"/>
              </w:rPr>
              <w:t xml:space="preserve"> </w:t>
            </w:r>
            <w:r w:rsidRPr="00B20E40">
              <w:rPr>
                <w:rFonts w:ascii="Arial" w:hAnsi="Arial" w:cs="Arial"/>
              </w:rPr>
              <w:t>40%)</w:t>
            </w:r>
          </w:p>
        </w:tc>
        <w:tc>
          <w:tcPr>
            <w:tcW w:w="7229" w:type="dxa"/>
            <w:shd w:val="clear" w:color="auto" w:fill="auto"/>
          </w:tcPr>
          <w:p w14:paraId="49F369F2" w14:textId="77777777" w:rsidR="00737449" w:rsidRDefault="00737449" w:rsidP="00737449">
            <w:pPr>
              <w:jc w:val="both"/>
              <w:rPr>
                <w:rFonts w:ascii="Arial" w:hAnsi="Arial"/>
                <w:sz w:val="18"/>
                <w:szCs w:val="18"/>
              </w:rPr>
            </w:pPr>
            <w:r w:rsidRPr="00676236">
              <w:rPr>
                <w:rFonts w:ascii="Arial" w:hAnsi="Arial"/>
                <w:sz w:val="18"/>
                <w:szCs w:val="18"/>
              </w:rPr>
              <w:t xml:space="preserve">Only a few basic rendering features are employed.  No attempt at texture mapping, hierarchical modelling or interaction has been made.  The scene contains little detail and the objects are only simple geometric shapes.  The </w:t>
            </w:r>
            <w:r>
              <w:rPr>
                <w:rFonts w:ascii="Arial" w:hAnsi="Arial"/>
                <w:sz w:val="18"/>
                <w:szCs w:val="18"/>
              </w:rPr>
              <w:t>student</w:t>
            </w:r>
            <w:r w:rsidRPr="00676236">
              <w:rPr>
                <w:rFonts w:ascii="Arial" w:hAnsi="Arial"/>
                <w:sz w:val="18"/>
                <w:szCs w:val="18"/>
              </w:rPr>
              <w:t xml:space="preserve"> fails to discuss the OpenGL features that are used or the problems faced during implementation.  Little understanding of the techniques used is evident.</w:t>
            </w:r>
          </w:p>
          <w:p w14:paraId="1A3440A8" w14:textId="77777777" w:rsidR="009414E9" w:rsidRPr="009414E9" w:rsidRDefault="009414E9" w:rsidP="009414E9">
            <w:pPr>
              <w:rPr>
                <w:rFonts w:ascii="Arial" w:hAnsi="Arial" w:cs="Arial"/>
              </w:rPr>
            </w:pPr>
          </w:p>
        </w:tc>
      </w:tr>
      <w:tr w:rsidR="007673B8" w14:paraId="36E224FC" w14:textId="77777777" w:rsidTr="007C27C7">
        <w:trPr>
          <w:trHeight w:val="680"/>
        </w:trPr>
        <w:tc>
          <w:tcPr>
            <w:tcW w:w="2410" w:type="dxa"/>
            <w:shd w:val="clear" w:color="auto" w:fill="auto"/>
          </w:tcPr>
          <w:p w14:paraId="0170DE79" w14:textId="77777777" w:rsidR="007673B8" w:rsidRPr="00B20E40" w:rsidRDefault="007C27C7" w:rsidP="003C2172">
            <w:pPr>
              <w:rPr>
                <w:rFonts w:ascii="Arial" w:hAnsi="Arial" w:cs="Arial"/>
              </w:rPr>
            </w:pPr>
            <w:r>
              <w:rPr>
                <w:rFonts w:ascii="Arial" w:hAnsi="Arial" w:cs="Arial"/>
              </w:rPr>
              <w:t>3rd Class</w:t>
            </w:r>
          </w:p>
          <w:p w14:paraId="62138BB1" w14:textId="77777777" w:rsidR="007673B8" w:rsidRPr="00B20E40" w:rsidRDefault="007673B8" w:rsidP="003C2172">
            <w:pPr>
              <w:rPr>
                <w:rFonts w:ascii="Arial" w:hAnsi="Arial" w:cs="Arial"/>
              </w:rPr>
            </w:pPr>
            <w:r w:rsidRPr="00B20E40">
              <w:rPr>
                <w:rFonts w:ascii="Arial" w:hAnsi="Arial" w:cs="Arial"/>
              </w:rPr>
              <w:t>(40%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49%)</w:t>
            </w:r>
          </w:p>
        </w:tc>
        <w:tc>
          <w:tcPr>
            <w:tcW w:w="7229" w:type="dxa"/>
            <w:shd w:val="clear" w:color="auto" w:fill="auto"/>
          </w:tcPr>
          <w:p w14:paraId="22E2E6F0" w14:textId="77777777" w:rsidR="00737449" w:rsidRDefault="00737449" w:rsidP="0073744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Arial" w:hAnsi="Arial"/>
                <w:sz w:val="18"/>
                <w:szCs w:val="18"/>
              </w:rPr>
            </w:pPr>
            <w:r>
              <w:rPr>
                <w:rFonts w:ascii="Arial" w:hAnsi="Arial"/>
                <w:sz w:val="18"/>
                <w:szCs w:val="18"/>
              </w:rPr>
              <w:t>A number</w:t>
            </w:r>
            <w:r w:rsidRPr="00676236">
              <w:rPr>
                <w:rFonts w:ascii="Arial" w:hAnsi="Arial"/>
                <w:sz w:val="18"/>
                <w:szCs w:val="18"/>
              </w:rPr>
              <w:t xml:space="preserve"> of OpenGL’s rendering features have been applied to create a basic 2D scene.  </w:t>
            </w:r>
            <w:r>
              <w:rPr>
                <w:rFonts w:ascii="Arial" w:hAnsi="Arial"/>
                <w:sz w:val="18"/>
                <w:szCs w:val="18"/>
              </w:rPr>
              <w:t>Only basic geometric shapes have been used</w:t>
            </w:r>
            <w:r w:rsidRPr="00676236">
              <w:rPr>
                <w:rFonts w:ascii="Arial" w:hAnsi="Arial"/>
                <w:sz w:val="18"/>
                <w:szCs w:val="18"/>
              </w:rPr>
              <w:t xml:space="preserve">, but some originality is present.  Basic use of texture mapping has been applied and only a basic hierarchy is presented.  Little understanding of the use of the transformation matrix stack is evident.  </w:t>
            </w:r>
            <w:r>
              <w:rPr>
                <w:rFonts w:ascii="Arial" w:hAnsi="Arial"/>
                <w:sz w:val="18"/>
                <w:szCs w:val="18"/>
              </w:rPr>
              <w:t>No more than one element in the scene can be controlled by the user</w:t>
            </w:r>
            <w:r w:rsidRPr="00676236">
              <w:rPr>
                <w:rFonts w:ascii="Arial" w:hAnsi="Arial"/>
                <w:sz w:val="18"/>
                <w:szCs w:val="18"/>
              </w:rPr>
              <w:t xml:space="preserve">.  The </w:t>
            </w:r>
            <w:r>
              <w:rPr>
                <w:rFonts w:ascii="Arial" w:hAnsi="Arial"/>
                <w:sz w:val="18"/>
                <w:szCs w:val="18"/>
              </w:rPr>
              <w:t>student</w:t>
            </w:r>
            <w:r w:rsidRPr="00676236">
              <w:rPr>
                <w:rFonts w:ascii="Arial" w:hAnsi="Arial"/>
                <w:sz w:val="18"/>
                <w:szCs w:val="18"/>
              </w:rPr>
              <w:t xml:space="preserve"> fails to discuss in detail the OpenGL features that are used or the problems faced during implementation.</w:t>
            </w:r>
          </w:p>
          <w:p w14:paraId="75C237C3" w14:textId="77777777" w:rsidR="00DC7BB0" w:rsidRPr="009414E9" w:rsidRDefault="00DC7BB0" w:rsidP="00214DE8">
            <w:pPr>
              <w:jc w:val="both"/>
              <w:rPr>
                <w:rFonts w:ascii="Arial" w:hAnsi="Arial" w:cs="Arial"/>
              </w:rPr>
            </w:pPr>
          </w:p>
        </w:tc>
      </w:tr>
      <w:tr w:rsidR="007673B8" w14:paraId="2A6F5DBC" w14:textId="77777777" w:rsidTr="007C27C7">
        <w:trPr>
          <w:trHeight w:val="680"/>
        </w:trPr>
        <w:tc>
          <w:tcPr>
            <w:tcW w:w="2410" w:type="dxa"/>
            <w:shd w:val="clear" w:color="auto" w:fill="auto"/>
          </w:tcPr>
          <w:p w14:paraId="1CB195D1" w14:textId="77777777" w:rsidR="007673B8" w:rsidRPr="00B20E40" w:rsidRDefault="007673B8" w:rsidP="003C2172">
            <w:pPr>
              <w:rPr>
                <w:rFonts w:ascii="Arial" w:hAnsi="Arial" w:cs="Arial"/>
              </w:rPr>
            </w:pPr>
            <w:r w:rsidRPr="00B20E40">
              <w:rPr>
                <w:rFonts w:ascii="Arial" w:hAnsi="Arial" w:cs="Arial"/>
              </w:rPr>
              <w:t>Lower 2nd Class</w:t>
            </w:r>
          </w:p>
          <w:p w14:paraId="63CD243A" w14:textId="77777777" w:rsidR="007673B8" w:rsidRPr="00B20E40" w:rsidRDefault="007673B8" w:rsidP="003C2172">
            <w:pPr>
              <w:rPr>
                <w:rFonts w:ascii="Arial" w:hAnsi="Arial" w:cs="Arial"/>
              </w:rPr>
            </w:pPr>
            <w:r w:rsidRPr="00B20E40">
              <w:rPr>
                <w:rFonts w:ascii="Arial" w:hAnsi="Arial" w:cs="Arial"/>
              </w:rPr>
              <w:t>(50%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59%)</w:t>
            </w:r>
          </w:p>
        </w:tc>
        <w:tc>
          <w:tcPr>
            <w:tcW w:w="7229" w:type="dxa"/>
            <w:shd w:val="clear" w:color="auto" w:fill="auto"/>
          </w:tcPr>
          <w:p w14:paraId="4FF3B2D7" w14:textId="77777777" w:rsidR="00737449" w:rsidRDefault="00737449" w:rsidP="00737449">
            <w:pPr>
              <w:rPr>
                <w:rFonts w:ascii="Arial" w:hAnsi="Arial"/>
                <w:sz w:val="18"/>
                <w:szCs w:val="18"/>
              </w:rPr>
            </w:pPr>
            <w:r w:rsidRPr="00676236">
              <w:rPr>
                <w:rFonts w:ascii="Arial" w:hAnsi="Arial"/>
                <w:sz w:val="18"/>
                <w:szCs w:val="18"/>
              </w:rPr>
              <w:t>Some of OpenGL’s rendering and hierarchical modelling features have been applied to create a 2D scene.  The modelling of the objects used is of reasonable quality.  Varied use of texture mapping is presented and</w:t>
            </w:r>
            <w:r>
              <w:rPr>
                <w:rFonts w:ascii="Arial" w:hAnsi="Arial"/>
                <w:sz w:val="18"/>
                <w:szCs w:val="18"/>
              </w:rPr>
              <w:t xml:space="preserve"> a</w:t>
            </w:r>
            <w:r w:rsidRPr="00676236">
              <w:rPr>
                <w:rFonts w:ascii="Arial" w:hAnsi="Arial"/>
                <w:sz w:val="18"/>
                <w:szCs w:val="18"/>
              </w:rPr>
              <w:t xml:space="preserve"> basic hierarchy is shown, with correct use of the transformation matrix stack.  </w:t>
            </w:r>
            <w:r>
              <w:rPr>
                <w:rFonts w:ascii="Arial" w:hAnsi="Arial"/>
                <w:sz w:val="18"/>
                <w:szCs w:val="18"/>
              </w:rPr>
              <w:t>No more than two elements in the scene can be controlled by the user</w:t>
            </w:r>
            <w:r w:rsidRPr="00676236">
              <w:rPr>
                <w:rFonts w:ascii="Arial" w:hAnsi="Arial"/>
                <w:sz w:val="18"/>
                <w:szCs w:val="18"/>
              </w:rPr>
              <w:t xml:space="preserve">.  The </w:t>
            </w:r>
            <w:r>
              <w:rPr>
                <w:rFonts w:ascii="Arial" w:hAnsi="Arial"/>
                <w:sz w:val="18"/>
                <w:szCs w:val="18"/>
              </w:rPr>
              <w:t>student</w:t>
            </w:r>
            <w:r w:rsidRPr="00676236">
              <w:rPr>
                <w:rFonts w:ascii="Arial" w:hAnsi="Arial"/>
                <w:sz w:val="18"/>
                <w:szCs w:val="18"/>
              </w:rPr>
              <w:t xml:space="preserve"> discusses the OpenGL features that are used, but there is little discussion of the problems faced during implementation.</w:t>
            </w:r>
          </w:p>
          <w:p w14:paraId="5320BFEA" w14:textId="77777777" w:rsidR="00DC7BB0" w:rsidRPr="009414E9" w:rsidRDefault="00DC7BB0" w:rsidP="00214DE8">
            <w:pPr>
              <w:jc w:val="both"/>
              <w:rPr>
                <w:rFonts w:ascii="Arial" w:hAnsi="Arial" w:cs="Arial"/>
              </w:rPr>
            </w:pPr>
          </w:p>
        </w:tc>
      </w:tr>
      <w:tr w:rsidR="007673B8" w14:paraId="5ABFCB10" w14:textId="77777777" w:rsidTr="007C27C7">
        <w:trPr>
          <w:trHeight w:val="680"/>
        </w:trPr>
        <w:tc>
          <w:tcPr>
            <w:tcW w:w="2410" w:type="dxa"/>
            <w:shd w:val="clear" w:color="auto" w:fill="auto"/>
          </w:tcPr>
          <w:p w14:paraId="0D6BB417" w14:textId="77777777" w:rsidR="007673B8" w:rsidRPr="00B20E40" w:rsidRDefault="007673B8" w:rsidP="003C2172">
            <w:pPr>
              <w:rPr>
                <w:rFonts w:ascii="Arial" w:hAnsi="Arial" w:cs="Arial"/>
              </w:rPr>
            </w:pPr>
            <w:r w:rsidRPr="00B20E40">
              <w:rPr>
                <w:rFonts w:ascii="Arial" w:hAnsi="Arial" w:cs="Arial"/>
              </w:rPr>
              <w:t>Upper 2nd Class</w:t>
            </w:r>
          </w:p>
          <w:p w14:paraId="77E89212" w14:textId="77777777" w:rsidR="007673B8" w:rsidRPr="00B20E40" w:rsidRDefault="007673B8" w:rsidP="003C2172">
            <w:pPr>
              <w:rPr>
                <w:rFonts w:ascii="Arial" w:hAnsi="Arial" w:cs="Arial"/>
              </w:rPr>
            </w:pPr>
            <w:r w:rsidRPr="00B20E40">
              <w:rPr>
                <w:rFonts w:ascii="Arial" w:hAnsi="Arial" w:cs="Arial"/>
              </w:rPr>
              <w:t>(60%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69%)</w:t>
            </w:r>
          </w:p>
        </w:tc>
        <w:tc>
          <w:tcPr>
            <w:tcW w:w="7229" w:type="dxa"/>
            <w:shd w:val="clear" w:color="auto" w:fill="auto"/>
          </w:tcPr>
          <w:p w14:paraId="3038B3D4" w14:textId="77777777" w:rsidR="00DC7BB0" w:rsidRPr="00737449" w:rsidRDefault="00737449" w:rsidP="00737449">
            <w:pPr>
              <w:jc w:val="both"/>
              <w:rPr>
                <w:rFonts w:ascii="Arial" w:hAnsi="Arial"/>
                <w:sz w:val="18"/>
                <w:szCs w:val="18"/>
              </w:rPr>
            </w:pPr>
            <w:r w:rsidRPr="00676236">
              <w:rPr>
                <w:rFonts w:ascii="Arial" w:hAnsi="Arial"/>
                <w:sz w:val="18"/>
                <w:szCs w:val="18"/>
              </w:rPr>
              <w:t>OpenGL’s rendering and hierarchical modelling features have been applied to create a detailed scene with numerous objects.  Most of OpenGL’s rendering features have been employed to create detailed objects</w:t>
            </w:r>
            <w:r>
              <w:rPr>
                <w:rFonts w:ascii="Arial" w:hAnsi="Arial"/>
                <w:sz w:val="18"/>
                <w:szCs w:val="18"/>
              </w:rPr>
              <w:t xml:space="preserve"> and the student has made good use of Vertex Arrays</w:t>
            </w:r>
            <w:r w:rsidRPr="00676236">
              <w:rPr>
                <w:rFonts w:ascii="Arial" w:hAnsi="Arial"/>
                <w:sz w:val="18"/>
                <w:szCs w:val="18"/>
              </w:rPr>
              <w:t xml:space="preserve">.  Good use of texture mapping is </w:t>
            </w:r>
            <w:r>
              <w:rPr>
                <w:rFonts w:ascii="Arial" w:hAnsi="Arial"/>
                <w:sz w:val="18"/>
                <w:szCs w:val="18"/>
              </w:rPr>
              <w:t>also evident</w:t>
            </w:r>
            <w:r w:rsidRPr="00676236">
              <w:rPr>
                <w:rFonts w:ascii="Arial" w:hAnsi="Arial"/>
                <w:sz w:val="18"/>
                <w:szCs w:val="18"/>
              </w:rPr>
              <w:t xml:space="preserve"> and a basic hierarchy is shown, with correct use of the transformation matrix stack.  The user is able to interact with the application, with multiple parts of the model being user-controllable.  The </w:t>
            </w:r>
            <w:r>
              <w:rPr>
                <w:rFonts w:ascii="Arial" w:hAnsi="Arial"/>
                <w:sz w:val="18"/>
                <w:szCs w:val="18"/>
              </w:rPr>
              <w:t>student</w:t>
            </w:r>
            <w:r w:rsidRPr="00676236">
              <w:rPr>
                <w:rFonts w:ascii="Arial" w:hAnsi="Arial"/>
                <w:sz w:val="18"/>
                <w:szCs w:val="18"/>
              </w:rPr>
              <w:t xml:space="preserve"> provides a detailed discussion of OpenGL’s modelling and rendering features that are used and a good discussion of the problems faced is given.</w:t>
            </w:r>
            <w:r>
              <w:rPr>
                <w:rFonts w:ascii="Arial" w:hAnsi="Arial"/>
                <w:sz w:val="18"/>
                <w:szCs w:val="18"/>
              </w:rPr>
              <w:t xml:space="preserve">  Some attempt has been made to use VBOs and process the data in the vertex </w:t>
            </w:r>
            <w:proofErr w:type="spellStart"/>
            <w:r>
              <w:rPr>
                <w:rFonts w:ascii="Arial" w:hAnsi="Arial"/>
                <w:sz w:val="18"/>
                <w:szCs w:val="18"/>
              </w:rPr>
              <w:t>shader</w:t>
            </w:r>
            <w:proofErr w:type="spellEnd"/>
            <w:r>
              <w:rPr>
                <w:rFonts w:ascii="Arial" w:hAnsi="Arial"/>
                <w:sz w:val="18"/>
                <w:szCs w:val="18"/>
              </w:rPr>
              <w:t>.</w:t>
            </w:r>
          </w:p>
          <w:p w14:paraId="0A578617" w14:textId="77777777" w:rsidR="007673B8" w:rsidRPr="009414E9" w:rsidRDefault="007673B8" w:rsidP="00214DE8">
            <w:pPr>
              <w:jc w:val="both"/>
              <w:rPr>
                <w:rFonts w:ascii="Arial" w:hAnsi="Arial" w:cs="Arial"/>
              </w:rPr>
            </w:pPr>
          </w:p>
        </w:tc>
      </w:tr>
      <w:tr w:rsidR="007673B8" w14:paraId="398CE925" w14:textId="77777777" w:rsidTr="007C27C7">
        <w:trPr>
          <w:trHeight w:val="680"/>
        </w:trPr>
        <w:tc>
          <w:tcPr>
            <w:tcW w:w="2410" w:type="dxa"/>
            <w:shd w:val="clear" w:color="auto" w:fill="auto"/>
          </w:tcPr>
          <w:p w14:paraId="0ADE132F" w14:textId="77777777" w:rsidR="007673B8" w:rsidRPr="00B20E40" w:rsidRDefault="007C27C7" w:rsidP="003C2172">
            <w:pPr>
              <w:rPr>
                <w:rFonts w:ascii="Arial" w:hAnsi="Arial" w:cs="Arial"/>
              </w:rPr>
            </w:pPr>
            <w:r>
              <w:rPr>
                <w:rFonts w:ascii="Arial" w:hAnsi="Arial" w:cs="Arial"/>
              </w:rPr>
              <w:t>1st Class</w:t>
            </w:r>
          </w:p>
          <w:p w14:paraId="0492BAE9" w14:textId="77777777" w:rsidR="007673B8" w:rsidRPr="00B20E40" w:rsidRDefault="007673B8" w:rsidP="003C2172">
            <w:pPr>
              <w:rPr>
                <w:rFonts w:ascii="Arial" w:hAnsi="Arial" w:cs="Arial"/>
              </w:rPr>
            </w:pPr>
            <w:r w:rsidRPr="00B20E40">
              <w:rPr>
                <w:rFonts w:ascii="Arial" w:hAnsi="Arial" w:cs="Arial"/>
              </w:rPr>
              <w:t>(70% +)</w:t>
            </w:r>
          </w:p>
        </w:tc>
        <w:tc>
          <w:tcPr>
            <w:tcW w:w="7229" w:type="dxa"/>
            <w:shd w:val="clear" w:color="auto" w:fill="auto"/>
          </w:tcPr>
          <w:p w14:paraId="0C191F0A" w14:textId="77777777" w:rsidR="00737449" w:rsidRDefault="00737449" w:rsidP="00737449">
            <w:pPr>
              <w:jc w:val="both"/>
              <w:rPr>
                <w:rFonts w:ascii="Arial" w:hAnsi="Arial"/>
                <w:sz w:val="18"/>
                <w:szCs w:val="18"/>
              </w:rPr>
            </w:pPr>
            <w:r w:rsidRPr="00676236">
              <w:rPr>
                <w:rFonts w:ascii="Arial" w:hAnsi="Arial"/>
                <w:sz w:val="18"/>
                <w:szCs w:val="18"/>
              </w:rPr>
              <w:t xml:space="preserve">OpenGL’s rendering and hierarchical modelling features have been applied to create a highly detailed scene with many different objects.  All of the techniques looked at in lectures have been used to good effect.  The quality of modelling is high and OpenGL’s rendering features have been used effectively.  Excellent use of texture mapping has been made </w:t>
            </w:r>
            <w:r>
              <w:rPr>
                <w:rFonts w:ascii="Arial" w:hAnsi="Arial"/>
                <w:sz w:val="18"/>
                <w:szCs w:val="18"/>
              </w:rPr>
              <w:t>with the use of high-resolution</w:t>
            </w:r>
            <w:r w:rsidRPr="00676236">
              <w:rPr>
                <w:rFonts w:ascii="Arial" w:hAnsi="Arial"/>
                <w:sz w:val="18"/>
                <w:szCs w:val="18"/>
              </w:rPr>
              <w:t xml:space="preserve"> </w:t>
            </w:r>
            <w:r>
              <w:rPr>
                <w:rFonts w:ascii="Arial" w:hAnsi="Arial"/>
                <w:sz w:val="18"/>
                <w:szCs w:val="18"/>
              </w:rPr>
              <w:t>or</w:t>
            </w:r>
            <w:r w:rsidRPr="00676236">
              <w:rPr>
                <w:rFonts w:ascii="Arial" w:hAnsi="Arial"/>
                <w:sz w:val="18"/>
                <w:szCs w:val="18"/>
              </w:rPr>
              <w:t xml:space="preserve"> custom designed textures, and a detailed hierarchy of at least 3 levels deep is given, with correct use of the transformation matrix stack.  The user is able to interact with the application, with multiple parts of the model being user-controllable.  The </w:t>
            </w:r>
            <w:r>
              <w:rPr>
                <w:rFonts w:ascii="Arial" w:hAnsi="Arial"/>
                <w:sz w:val="18"/>
                <w:szCs w:val="18"/>
              </w:rPr>
              <w:t>student</w:t>
            </w:r>
            <w:r w:rsidRPr="00676236">
              <w:rPr>
                <w:rFonts w:ascii="Arial" w:hAnsi="Arial"/>
                <w:sz w:val="18"/>
                <w:szCs w:val="18"/>
              </w:rPr>
              <w:t xml:space="preserve"> provides a detailed discussion of OpenGL’s modelling and rendering features that are used and an in-depth discussion of the problems faced is given.</w:t>
            </w:r>
            <w:r>
              <w:rPr>
                <w:rFonts w:ascii="Arial" w:hAnsi="Arial"/>
                <w:sz w:val="18"/>
                <w:szCs w:val="18"/>
              </w:rPr>
              <w:t xml:space="preserve">  Good use of VBOs and processing in the vertex </w:t>
            </w:r>
            <w:proofErr w:type="spellStart"/>
            <w:r>
              <w:rPr>
                <w:rFonts w:ascii="Arial" w:hAnsi="Arial"/>
                <w:sz w:val="18"/>
                <w:szCs w:val="18"/>
              </w:rPr>
              <w:t>shader</w:t>
            </w:r>
            <w:proofErr w:type="spellEnd"/>
            <w:r>
              <w:rPr>
                <w:rFonts w:ascii="Arial" w:hAnsi="Arial"/>
                <w:sz w:val="18"/>
                <w:szCs w:val="18"/>
              </w:rPr>
              <w:t xml:space="preserve"> is also evident.</w:t>
            </w:r>
          </w:p>
          <w:p w14:paraId="3AC8846C" w14:textId="77777777" w:rsidR="00214DE8" w:rsidRPr="009414E9" w:rsidRDefault="00214DE8" w:rsidP="00214DE8">
            <w:pPr>
              <w:jc w:val="both"/>
              <w:rPr>
                <w:rFonts w:ascii="Arial" w:hAnsi="Arial" w:cs="Arial"/>
              </w:rPr>
            </w:pPr>
          </w:p>
        </w:tc>
      </w:tr>
    </w:tbl>
    <w:p w14:paraId="6DD8F5F9" w14:textId="77777777" w:rsidR="00913E40" w:rsidRDefault="007673B8">
      <w:pPr>
        <w:spacing w:after="200" w:line="276" w:lineRule="auto"/>
        <w:rPr>
          <w:rFonts w:ascii="Arial" w:hAnsi="Arial"/>
          <w:u w:val="single"/>
        </w:rPr>
      </w:pPr>
      <w:r>
        <w:rPr>
          <w:rFonts w:ascii="Arial" w:hAnsi="Arial"/>
          <w:u w:val="single"/>
        </w:rPr>
        <w:br w:type="page"/>
      </w:r>
    </w:p>
    <w:p w14:paraId="376140E0" w14:textId="77777777" w:rsidR="00BF1E7A" w:rsidRPr="000D3587" w:rsidRDefault="00BF1E7A" w:rsidP="00BF1E7A">
      <w:pPr>
        <w:rPr>
          <w:rFonts w:ascii="Arial" w:hAnsi="Arial"/>
        </w:rPr>
      </w:pPr>
    </w:p>
    <w:tbl>
      <w:tblPr>
        <w:tblStyle w:val="TableGrid"/>
        <w:tblW w:w="0" w:type="auto"/>
        <w:tblLook w:val="04A0" w:firstRow="1" w:lastRow="0" w:firstColumn="1" w:lastColumn="0" w:noHBand="0" w:noVBand="1"/>
      </w:tblPr>
      <w:tblGrid>
        <w:gridCol w:w="2946"/>
        <w:gridCol w:w="6070"/>
      </w:tblGrid>
      <w:tr w:rsidR="00990DB4" w:rsidRPr="000D3587" w14:paraId="38AB185F" w14:textId="77777777" w:rsidTr="00F03778">
        <w:tc>
          <w:tcPr>
            <w:tcW w:w="9039" w:type="dxa"/>
            <w:gridSpan w:val="2"/>
          </w:tcPr>
          <w:p w14:paraId="2902AF1D" w14:textId="77777777" w:rsidR="00990DB4" w:rsidRDefault="00990DB4" w:rsidP="00990DB4">
            <w:pPr>
              <w:jc w:val="center"/>
              <w:rPr>
                <w:ins w:id="1" w:author="Jo Smedley" w:date="2014-07-05T19:00:00Z"/>
                <w:rFonts w:ascii="Arial" w:hAnsi="Arial"/>
                <w:b/>
              </w:rPr>
            </w:pPr>
            <w:r>
              <w:rPr>
                <w:rFonts w:ascii="Arial" w:hAnsi="Arial"/>
                <w:b/>
              </w:rPr>
              <w:t>Part C: Reflections on Assessment</w:t>
            </w:r>
          </w:p>
          <w:p w14:paraId="6704A7ED" w14:textId="77777777" w:rsidR="00990DB4" w:rsidRPr="000D3587" w:rsidRDefault="00990DB4" w:rsidP="00990DB4">
            <w:pPr>
              <w:jc w:val="center"/>
              <w:rPr>
                <w:rFonts w:ascii="Arial" w:hAnsi="Arial"/>
                <w:b/>
              </w:rPr>
            </w:pPr>
            <w:r>
              <w:rPr>
                <w:rFonts w:ascii="Arial" w:hAnsi="Arial"/>
                <w:b/>
              </w:rPr>
              <w:t>(</w:t>
            </w:r>
            <w:r w:rsidR="00D36AA9">
              <w:rPr>
                <w:rFonts w:ascii="Arial" w:hAnsi="Arial"/>
                <w:b/>
              </w:rPr>
              <w:t xml:space="preserve">to be </w:t>
            </w:r>
            <w:r>
              <w:rPr>
                <w:rFonts w:ascii="Arial" w:hAnsi="Arial"/>
                <w:b/>
              </w:rPr>
              <w:t>completed by student – optional)</w:t>
            </w:r>
          </w:p>
        </w:tc>
      </w:tr>
      <w:tr w:rsidR="00BF1E7A" w:rsidRPr="000D3587" w14:paraId="4278DD65" w14:textId="77777777" w:rsidTr="00F03778">
        <w:tc>
          <w:tcPr>
            <w:tcW w:w="9039" w:type="dxa"/>
            <w:gridSpan w:val="2"/>
          </w:tcPr>
          <w:p w14:paraId="16D2D639" w14:textId="77777777" w:rsidR="00BF1E7A" w:rsidRPr="000D3587" w:rsidRDefault="00BF1E7A" w:rsidP="009615AC">
            <w:pPr>
              <w:rPr>
                <w:rFonts w:ascii="Arial" w:hAnsi="Arial"/>
                <w:b/>
              </w:rPr>
            </w:pPr>
            <w:r w:rsidRPr="000D3587">
              <w:rPr>
                <w:rFonts w:ascii="Arial" w:hAnsi="Arial"/>
                <w:b/>
              </w:rPr>
              <w:t>Use of previous feedback:</w:t>
            </w:r>
          </w:p>
          <w:p w14:paraId="3170F6CA" w14:textId="77777777" w:rsidR="00BF1E7A" w:rsidRPr="000D3587" w:rsidRDefault="00BF1E7A" w:rsidP="009615AC">
            <w:pPr>
              <w:rPr>
                <w:rFonts w:ascii="Arial" w:hAnsi="Arial"/>
                <w:b/>
              </w:rPr>
            </w:pPr>
          </w:p>
          <w:p w14:paraId="55B8720E" w14:textId="77777777" w:rsidR="00BF1E7A" w:rsidRPr="000D3587" w:rsidRDefault="00BF1E7A" w:rsidP="009615AC">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14:paraId="1FFC78A7" w14:textId="77777777" w:rsidR="00BF1E7A" w:rsidRDefault="00BF1E7A" w:rsidP="009615AC">
            <w:pPr>
              <w:rPr>
                <w:ins w:id="2" w:author="Jo Smedley" w:date="2014-07-05T19:05:00Z"/>
                <w:rFonts w:ascii="Arial" w:hAnsi="Arial"/>
              </w:rPr>
            </w:pPr>
          </w:p>
          <w:p w14:paraId="33AD51EC" w14:textId="77777777" w:rsidR="005D5840" w:rsidRDefault="005D5840" w:rsidP="009615AC">
            <w:pPr>
              <w:rPr>
                <w:ins w:id="3" w:author="Jo Smedley" w:date="2014-07-05T19:05:00Z"/>
                <w:rFonts w:ascii="Arial" w:hAnsi="Arial"/>
              </w:rPr>
            </w:pPr>
          </w:p>
          <w:p w14:paraId="1B2C8781" w14:textId="77777777" w:rsidR="005D5840" w:rsidRPr="000D3587" w:rsidRDefault="005D5840" w:rsidP="009615AC">
            <w:pPr>
              <w:rPr>
                <w:rFonts w:ascii="Arial" w:hAnsi="Arial"/>
              </w:rPr>
            </w:pPr>
          </w:p>
          <w:p w14:paraId="16571F41" w14:textId="77777777" w:rsidR="00BF1E7A" w:rsidRPr="000D3587" w:rsidRDefault="00BF1E7A" w:rsidP="009615AC">
            <w:pPr>
              <w:rPr>
                <w:rFonts w:ascii="Arial" w:hAnsi="Arial"/>
              </w:rPr>
            </w:pPr>
          </w:p>
          <w:p w14:paraId="2756CDB7" w14:textId="77777777" w:rsidR="00BF1E7A" w:rsidRPr="000D3587" w:rsidRDefault="00BF1E7A" w:rsidP="009615AC">
            <w:pPr>
              <w:rPr>
                <w:rFonts w:ascii="Arial" w:hAnsi="Arial"/>
              </w:rPr>
            </w:pPr>
          </w:p>
          <w:p w14:paraId="481EBBCC" w14:textId="77777777" w:rsidR="00BF1E7A" w:rsidRPr="000D3587" w:rsidRDefault="00BF1E7A" w:rsidP="009615AC">
            <w:pPr>
              <w:rPr>
                <w:rFonts w:ascii="Arial" w:hAnsi="Arial"/>
              </w:rPr>
            </w:pPr>
          </w:p>
          <w:p w14:paraId="5E17648A" w14:textId="77777777" w:rsidR="00BF1E7A" w:rsidRPr="000D3587" w:rsidRDefault="00BF1E7A" w:rsidP="009615AC">
            <w:pPr>
              <w:rPr>
                <w:rFonts w:ascii="Arial" w:hAnsi="Arial"/>
              </w:rPr>
            </w:pPr>
          </w:p>
        </w:tc>
      </w:tr>
      <w:tr w:rsidR="00BF1E7A" w:rsidRPr="000D3587" w14:paraId="0C339E84" w14:textId="77777777" w:rsidTr="00F03778">
        <w:tc>
          <w:tcPr>
            <w:tcW w:w="9039" w:type="dxa"/>
            <w:gridSpan w:val="2"/>
          </w:tcPr>
          <w:p w14:paraId="31D24EAC" w14:textId="77777777" w:rsidR="005D5840" w:rsidRDefault="005D5840" w:rsidP="009615AC">
            <w:pPr>
              <w:rPr>
                <w:ins w:id="4" w:author="Jo Smedley" w:date="2014-07-05T19:04:00Z"/>
                <w:rFonts w:ascii="Arial" w:hAnsi="Arial"/>
                <w:b/>
              </w:rPr>
            </w:pPr>
          </w:p>
          <w:p w14:paraId="6C20F44C" w14:textId="77777777" w:rsidR="00BF1E7A" w:rsidRPr="000D3587" w:rsidRDefault="00BF1E7A" w:rsidP="009615AC">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14:paraId="47490351" w14:textId="68AB3C2B" w:rsidR="00BF1E7A" w:rsidRDefault="00A06FE6"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0288" behindDoc="0" locked="0" layoutInCell="1" allowOverlap="1" wp14:anchorId="551A0A77" wp14:editId="6BA65F84">
                      <wp:simplePos x="0" y="0"/>
                      <wp:positionH relativeFrom="column">
                        <wp:posOffset>5046980</wp:posOffset>
                      </wp:positionH>
                      <wp:positionV relativeFrom="paragraph">
                        <wp:posOffset>15875</wp:posOffset>
                      </wp:positionV>
                      <wp:extent cx="189230" cy="189230"/>
                      <wp:effectExtent l="0" t="0" r="127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176E1CF7" w14:textId="77777777" w:rsidR="00F0703D" w:rsidRDefault="00F0703D"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1A0A77"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176E1CF7" w14:textId="77777777" w:rsidR="00F0703D" w:rsidRDefault="00F0703D" w:rsidP="00BF1E7A"/>
                        </w:txbxContent>
                      </v:textbox>
                    </v:shape>
                  </w:pict>
                </mc:Fallback>
              </mc:AlternateContent>
            </w:r>
            <w:r w:rsidR="00BF1E7A" w:rsidRPr="00862023">
              <w:rPr>
                <w:rFonts w:ascii="Arial" w:hAnsi="Arial"/>
              </w:rPr>
              <w:t xml:space="preserve">A reasonable attempt.  </w:t>
            </w:r>
            <w:r w:rsidR="00BF1E7A">
              <w:rPr>
                <w:rFonts w:ascii="Arial" w:hAnsi="Arial"/>
              </w:rPr>
              <w:t>I could have developed some of the</w:t>
            </w:r>
          </w:p>
          <w:p w14:paraId="57111011" w14:textId="77777777" w:rsidR="00BF1E7A" w:rsidRPr="00862023" w:rsidRDefault="00BF1E7A" w:rsidP="009615AC">
            <w:pPr>
              <w:pStyle w:val="ListParagraph"/>
              <w:rPr>
                <w:rFonts w:ascii="Arial" w:hAnsi="Arial"/>
              </w:rPr>
            </w:pPr>
            <w:proofErr w:type="gramStart"/>
            <w:r>
              <w:rPr>
                <w:rFonts w:ascii="Arial" w:hAnsi="Arial"/>
              </w:rPr>
              <w:t>sections</w:t>
            </w:r>
            <w:proofErr w:type="gramEnd"/>
            <w:r>
              <w:rPr>
                <w:rFonts w:ascii="Arial" w:hAnsi="Arial"/>
              </w:rPr>
              <w:t xml:space="preserve"> further.  </w:t>
            </w:r>
          </w:p>
          <w:p w14:paraId="44A24D9E" w14:textId="7B4B9EB8" w:rsidR="00BF1E7A" w:rsidRDefault="00A06FE6"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1312" behindDoc="0" locked="0" layoutInCell="1" allowOverlap="1" wp14:anchorId="63106D04" wp14:editId="16CAC09A">
                      <wp:simplePos x="0" y="0"/>
                      <wp:positionH relativeFrom="column">
                        <wp:posOffset>5053330</wp:posOffset>
                      </wp:positionH>
                      <wp:positionV relativeFrom="paragraph">
                        <wp:posOffset>43180</wp:posOffset>
                      </wp:positionV>
                      <wp:extent cx="189230" cy="189230"/>
                      <wp:effectExtent l="0" t="0" r="1270"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7390615A" w14:textId="77777777" w:rsidR="00F0703D" w:rsidRDefault="00F0703D"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106D04" id="Text Box 3" o:spid="_x0000_s1027" type="#_x0000_t202" style="position:absolute;left:0;text-align:left;margin-left:397.9pt;margin-top:3.4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7390615A" w14:textId="77777777" w:rsidR="00F0703D" w:rsidRDefault="00F0703D" w:rsidP="00BF1E7A"/>
                        </w:txbxContent>
                      </v:textbox>
                    </v:shape>
                  </w:pict>
                </mc:Fallback>
              </mc:AlternateContent>
            </w:r>
            <w:r w:rsidR="00BF1E7A">
              <w:rPr>
                <w:rFonts w:ascii="Arial" w:hAnsi="Arial"/>
              </w:rPr>
              <w:t xml:space="preserve">A good attempt, displaying my understanding and learning, with </w:t>
            </w:r>
          </w:p>
          <w:p w14:paraId="21888064" w14:textId="77777777" w:rsidR="00BF1E7A" w:rsidRDefault="00BF1E7A" w:rsidP="009615AC">
            <w:pPr>
              <w:pStyle w:val="ListParagraph"/>
              <w:rPr>
                <w:rFonts w:ascii="Arial" w:hAnsi="Arial"/>
              </w:rPr>
            </w:pPr>
            <w:proofErr w:type="gramStart"/>
            <w:r>
              <w:rPr>
                <w:rFonts w:ascii="Arial" w:hAnsi="Arial"/>
              </w:rPr>
              <w:t>analysis</w:t>
            </w:r>
            <w:proofErr w:type="gramEnd"/>
            <w:r>
              <w:rPr>
                <w:rFonts w:ascii="Arial" w:hAnsi="Arial"/>
              </w:rPr>
              <w:t xml:space="preserve"> in some parts.</w:t>
            </w:r>
          </w:p>
          <w:p w14:paraId="0CB23594" w14:textId="05111B56" w:rsidR="00BF1E7A" w:rsidRDefault="00A06FE6" w:rsidP="00BF1E7A">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62336" behindDoc="0" locked="0" layoutInCell="1" allowOverlap="1" wp14:anchorId="083320FA" wp14:editId="10F794B8">
                      <wp:simplePos x="0" y="0"/>
                      <wp:positionH relativeFrom="column">
                        <wp:posOffset>5050155</wp:posOffset>
                      </wp:positionH>
                      <wp:positionV relativeFrom="paragraph">
                        <wp:posOffset>93345</wp:posOffset>
                      </wp:positionV>
                      <wp:extent cx="189230" cy="189230"/>
                      <wp:effectExtent l="0" t="0" r="127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12C29A3D" w14:textId="77777777" w:rsidR="00F0703D" w:rsidRDefault="00F0703D"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3320FA" id="Text Box 6" o:spid="_x0000_s1028" type="#_x0000_t202" style="position:absolute;left:0;text-align:left;margin-left:397.65pt;margin-top:7.35pt;width:14.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" fillcolor="window" strokeweight=".5pt">
                      <v:path arrowok="t"/>
                      <v:textbox>
                        <w:txbxContent>
                          <w:p w14:paraId="12C29A3D" w14:textId="77777777" w:rsidR="00F0703D" w:rsidRDefault="00F0703D" w:rsidP="00BF1E7A"/>
                        </w:txbxContent>
                      </v:textbox>
                    </v:shape>
                  </w:pict>
                </mc:Fallback>
              </mc:AlternateContent>
            </w:r>
            <w:r w:rsidR="00BF1E7A">
              <w:rPr>
                <w:rFonts w:ascii="Arial" w:hAnsi="Arial"/>
              </w:rPr>
              <w:t xml:space="preserve">A very good attempt.  The work demonstrates my clear </w:t>
            </w:r>
          </w:p>
          <w:p w14:paraId="2BBE198D" w14:textId="77777777" w:rsidR="00BF1E7A" w:rsidRDefault="00BF1E7A" w:rsidP="009615AC">
            <w:pPr>
              <w:pStyle w:val="ListParagraph"/>
              <w:rPr>
                <w:rFonts w:ascii="Arial" w:hAnsi="Arial"/>
              </w:rPr>
            </w:pPr>
            <w:proofErr w:type="gramStart"/>
            <w:r>
              <w:rPr>
                <w:rFonts w:ascii="Arial" w:hAnsi="Arial"/>
              </w:rPr>
              <w:t>understanding</w:t>
            </w:r>
            <w:proofErr w:type="gramEnd"/>
            <w:r>
              <w:rPr>
                <w:rFonts w:ascii="Arial" w:hAnsi="Arial"/>
              </w:rPr>
              <w:t xml:space="preserve"> of the learning supported by relevant literature and scholarly work with good analysis and evaluation.</w:t>
            </w:r>
          </w:p>
          <w:p w14:paraId="36E70533" w14:textId="2D44561A" w:rsidR="00BF1E7A" w:rsidRPr="00862023" w:rsidRDefault="00A06FE6" w:rsidP="00BF1E7A">
            <w:pPr>
              <w:pStyle w:val="ListParagraph"/>
              <w:numPr>
                <w:ilvl w:val="0"/>
                <w:numId w:val="2"/>
              </w:numPr>
              <w:rPr>
                <w:rFonts w:ascii="Arial" w:hAnsi="Arial"/>
                <w:b/>
              </w:rPr>
            </w:pPr>
            <w:r>
              <w:rPr>
                <w:noProof/>
                <w:lang w:eastAsia="en-GB"/>
              </w:rPr>
              <mc:AlternateContent>
                <mc:Choice Requires="wps">
                  <w:drawing>
                    <wp:anchor distT="0" distB="0" distL="114300" distR="114300" simplePos="0" relativeHeight="251663360" behindDoc="0" locked="0" layoutInCell="1" allowOverlap="1" wp14:anchorId="2C84C73A" wp14:editId="3B00EB01">
                      <wp:simplePos x="0" y="0"/>
                      <wp:positionH relativeFrom="column">
                        <wp:posOffset>5046980</wp:posOffset>
                      </wp:positionH>
                      <wp:positionV relativeFrom="paragraph">
                        <wp:posOffset>52070</wp:posOffset>
                      </wp:positionV>
                      <wp:extent cx="189230" cy="189230"/>
                      <wp:effectExtent l="0" t="0" r="127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7EA04B2F" w14:textId="77777777" w:rsidR="00F0703D" w:rsidRDefault="00F0703D"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84C73A" id="Text Box 7" o:spid="_x0000_s1029" type="#_x0000_t202" style="position:absolute;left:0;text-align:left;margin-left:397.4pt;margin-top:4.1pt;width:14.9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7EA04B2F" w14:textId="77777777" w:rsidR="00F0703D" w:rsidRDefault="00F0703D" w:rsidP="00BF1E7A"/>
                        </w:txbxContent>
                      </v:textbox>
                    </v:shape>
                  </w:pict>
                </mc:Fallback>
              </mc:AlternateContent>
            </w:r>
            <w:r w:rsidR="00BF1E7A">
              <w:rPr>
                <w:rFonts w:ascii="Arial" w:hAnsi="Arial"/>
              </w:rPr>
              <w:t>An excellent attempt, with clear application of literature and</w:t>
            </w:r>
          </w:p>
          <w:p w14:paraId="57BF3A3C" w14:textId="77777777" w:rsidR="00BF1E7A" w:rsidRDefault="00BF1E7A" w:rsidP="009615AC">
            <w:pPr>
              <w:pStyle w:val="ListParagraph"/>
              <w:rPr>
                <w:ins w:id="5" w:author="Jo Smedley" w:date="2014-07-05T19:04:00Z"/>
                <w:rFonts w:ascii="Arial" w:hAnsi="Arial"/>
              </w:rPr>
            </w:pPr>
            <w:proofErr w:type="gramStart"/>
            <w:r>
              <w:rPr>
                <w:rFonts w:ascii="Arial" w:hAnsi="Arial"/>
              </w:rPr>
              <w:t>scholarly</w:t>
            </w:r>
            <w:proofErr w:type="gramEnd"/>
            <w:r>
              <w:rPr>
                <w:rFonts w:ascii="Arial" w:hAnsi="Arial"/>
              </w:rPr>
              <w:t xml:space="preserve"> work, demonstrating  significant analysis and evaluation. </w:t>
            </w:r>
          </w:p>
          <w:p w14:paraId="5E29FF4A" w14:textId="77777777" w:rsidR="005D5840" w:rsidRPr="00862023" w:rsidRDefault="005D5840" w:rsidP="009615AC">
            <w:pPr>
              <w:pStyle w:val="ListParagraph"/>
              <w:rPr>
                <w:rFonts w:ascii="Arial" w:hAnsi="Arial"/>
                <w:b/>
              </w:rPr>
            </w:pPr>
          </w:p>
        </w:tc>
      </w:tr>
      <w:tr w:rsidR="00BF1E7A" w:rsidRPr="000D3587" w14:paraId="4A757F0F" w14:textId="77777777" w:rsidTr="00F03778">
        <w:tc>
          <w:tcPr>
            <w:tcW w:w="2949" w:type="dxa"/>
          </w:tcPr>
          <w:p w14:paraId="3354DF42" w14:textId="77777777" w:rsidR="00BF1E7A" w:rsidRPr="000D3587" w:rsidRDefault="00BF1E7A" w:rsidP="009615AC">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14:paraId="5A05AE62" w14:textId="77777777" w:rsidR="00BF1E7A" w:rsidRPr="000D3587" w:rsidRDefault="00BF1E7A" w:rsidP="009615AC">
            <w:pPr>
              <w:jc w:val="center"/>
              <w:rPr>
                <w:rFonts w:ascii="Arial" w:hAnsi="Arial"/>
              </w:rPr>
            </w:pPr>
          </w:p>
          <w:p w14:paraId="26FFC36A" w14:textId="77777777" w:rsidR="00BF1E7A" w:rsidRDefault="00BF1E7A" w:rsidP="009615AC">
            <w:pPr>
              <w:jc w:val="center"/>
              <w:rPr>
                <w:ins w:id="6" w:author="Jo Smedley" w:date="2014-07-05T19:05:00Z"/>
                <w:rFonts w:ascii="Arial" w:hAnsi="Arial"/>
              </w:rPr>
            </w:pPr>
          </w:p>
          <w:p w14:paraId="3CF87CDE" w14:textId="77777777" w:rsidR="005D5840" w:rsidRDefault="005D5840" w:rsidP="009615AC">
            <w:pPr>
              <w:jc w:val="center"/>
              <w:rPr>
                <w:ins w:id="7" w:author="Jo Smedley" w:date="2014-07-05T19:05:00Z"/>
                <w:rFonts w:ascii="Arial" w:hAnsi="Arial"/>
              </w:rPr>
            </w:pPr>
          </w:p>
          <w:p w14:paraId="23DB35CE" w14:textId="77777777" w:rsidR="005D5840" w:rsidRPr="000D3587" w:rsidRDefault="005D5840" w:rsidP="009615AC">
            <w:pPr>
              <w:jc w:val="center"/>
              <w:rPr>
                <w:rFonts w:ascii="Arial" w:hAnsi="Arial"/>
              </w:rPr>
            </w:pPr>
          </w:p>
          <w:p w14:paraId="2BABDB8E" w14:textId="77777777" w:rsidR="00BF1E7A" w:rsidRPr="000D3587" w:rsidRDefault="00BF1E7A" w:rsidP="009615AC">
            <w:pPr>
              <w:jc w:val="center"/>
              <w:rPr>
                <w:rFonts w:ascii="Arial" w:hAnsi="Arial"/>
              </w:rPr>
            </w:pPr>
          </w:p>
          <w:p w14:paraId="7B12A781" w14:textId="77777777" w:rsidR="00BF1E7A" w:rsidRPr="000D3587" w:rsidRDefault="00BF1E7A" w:rsidP="009615AC">
            <w:pPr>
              <w:jc w:val="center"/>
              <w:rPr>
                <w:rFonts w:ascii="Arial" w:hAnsi="Arial"/>
              </w:rPr>
            </w:pPr>
          </w:p>
          <w:p w14:paraId="15B106AA" w14:textId="77777777" w:rsidR="00BF1E7A" w:rsidRDefault="00BF1E7A" w:rsidP="009615AC">
            <w:pPr>
              <w:rPr>
                <w:rFonts w:ascii="Arial" w:hAnsi="Arial"/>
              </w:rPr>
            </w:pPr>
          </w:p>
          <w:p w14:paraId="4359528B" w14:textId="77777777" w:rsidR="00BF1E7A" w:rsidRDefault="00BF1E7A" w:rsidP="009615AC">
            <w:pPr>
              <w:rPr>
                <w:rFonts w:ascii="Arial" w:hAnsi="Arial"/>
              </w:rPr>
            </w:pPr>
          </w:p>
          <w:p w14:paraId="54C06D78" w14:textId="77777777" w:rsidR="00BF1E7A" w:rsidRPr="000D3587" w:rsidRDefault="00BF1E7A" w:rsidP="009615AC">
            <w:pPr>
              <w:rPr>
                <w:rFonts w:ascii="Arial" w:hAnsi="Arial"/>
              </w:rPr>
            </w:pPr>
          </w:p>
          <w:p w14:paraId="75347FAA" w14:textId="77777777" w:rsidR="00BF1E7A" w:rsidRDefault="00BF1E7A" w:rsidP="009615AC">
            <w:pPr>
              <w:jc w:val="center"/>
              <w:rPr>
                <w:rFonts w:ascii="Arial" w:hAnsi="Arial"/>
              </w:rPr>
            </w:pPr>
          </w:p>
          <w:p w14:paraId="7A128C3F" w14:textId="77777777" w:rsidR="00BF1E7A" w:rsidRDefault="00BF1E7A" w:rsidP="009615AC">
            <w:pPr>
              <w:jc w:val="center"/>
              <w:rPr>
                <w:rFonts w:ascii="Arial" w:hAnsi="Arial"/>
              </w:rPr>
            </w:pPr>
          </w:p>
          <w:p w14:paraId="349B57E1" w14:textId="77777777" w:rsidR="00BF1E7A" w:rsidRDefault="00BF1E7A" w:rsidP="009615AC">
            <w:pPr>
              <w:jc w:val="center"/>
              <w:rPr>
                <w:rFonts w:ascii="Arial" w:hAnsi="Arial"/>
              </w:rPr>
            </w:pPr>
          </w:p>
          <w:p w14:paraId="46872A7B" w14:textId="77777777" w:rsidR="00BF1E7A" w:rsidRPr="000D3587" w:rsidRDefault="00BF1E7A" w:rsidP="009615AC">
            <w:pPr>
              <w:jc w:val="center"/>
              <w:rPr>
                <w:rFonts w:ascii="Arial" w:hAnsi="Arial"/>
              </w:rPr>
            </w:pPr>
          </w:p>
        </w:tc>
      </w:tr>
      <w:tr w:rsidR="00BF1E7A" w:rsidRPr="000D3587" w14:paraId="79B38D3B" w14:textId="77777777" w:rsidTr="00F03778">
        <w:tc>
          <w:tcPr>
            <w:tcW w:w="2949" w:type="dxa"/>
          </w:tcPr>
          <w:p w14:paraId="18983C24" w14:textId="77777777" w:rsidR="00BF1E7A" w:rsidRPr="000D3587" w:rsidRDefault="00BF1E7A" w:rsidP="009615AC">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14:paraId="2347F4D1" w14:textId="77777777" w:rsidR="00BF1E7A" w:rsidRPr="000D3587" w:rsidRDefault="00BF1E7A" w:rsidP="009615AC">
            <w:pPr>
              <w:jc w:val="center"/>
              <w:rPr>
                <w:rFonts w:ascii="Arial" w:hAnsi="Arial"/>
              </w:rPr>
            </w:pPr>
          </w:p>
          <w:p w14:paraId="1A87B132" w14:textId="77777777" w:rsidR="00BF1E7A" w:rsidRPr="000D3587" w:rsidRDefault="00BF1E7A" w:rsidP="009615AC">
            <w:pPr>
              <w:jc w:val="center"/>
              <w:rPr>
                <w:rFonts w:ascii="Arial" w:hAnsi="Arial"/>
              </w:rPr>
            </w:pPr>
          </w:p>
          <w:p w14:paraId="62A598A3" w14:textId="77777777" w:rsidR="00BF1E7A" w:rsidRPr="000D3587" w:rsidRDefault="00BF1E7A" w:rsidP="009615AC">
            <w:pPr>
              <w:jc w:val="center"/>
              <w:rPr>
                <w:rFonts w:ascii="Arial" w:hAnsi="Arial"/>
              </w:rPr>
            </w:pPr>
          </w:p>
          <w:p w14:paraId="05DD9E61" w14:textId="77777777" w:rsidR="00BF1E7A" w:rsidRPr="000D3587" w:rsidRDefault="00BF1E7A" w:rsidP="009615AC">
            <w:pPr>
              <w:jc w:val="center"/>
              <w:rPr>
                <w:rFonts w:ascii="Arial" w:hAnsi="Arial"/>
              </w:rPr>
            </w:pPr>
          </w:p>
          <w:p w14:paraId="221197B4" w14:textId="77777777" w:rsidR="00BF1E7A" w:rsidRDefault="00BF1E7A" w:rsidP="009615AC">
            <w:pPr>
              <w:jc w:val="center"/>
              <w:rPr>
                <w:rFonts w:ascii="Arial" w:hAnsi="Arial"/>
              </w:rPr>
            </w:pPr>
          </w:p>
          <w:p w14:paraId="17F58B2A" w14:textId="77777777" w:rsidR="00BF1E7A" w:rsidRDefault="00BF1E7A" w:rsidP="009615AC">
            <w:pPr>
              <w:jc w:val="center"/>
              <w:rPr>
                <w:rFonts w:ascii="Arial" w:hAnsi="Arial"/>
              </w:rPr>
            </w:pPr>
          </w:p>
          <w:p w14:paraId="41E89BA1" w14:textId="77777777" w:rsidR="00BF1E7A" w:rsidRDefault="00BF1E7A" w:rsidP="009615AC">
            <w:pPr>
              <w:jc w:val="center"/>
              <w:rPr>
                <w:rFonts w:ascii="Arial" w:hAnsi="Arial"/>
              </w:rPr>
            </w:pPr>
          </w:p>
          <w:p w14:paraId="13A7535F" w14:textId="77777777" w:rsidR="00BF1E7A" w:rsidRDefault="00BF1E7A" w:rsidP="009615AC">
            <w:pPr>
              <w:jc w:val="center"/>
              <w:rPr>
                <w:rFonts w:ascii="Arial" w:hAnsi="Arial"/>
              </w:rPr>
            </w:pPr>
          </w:p>
          <w:p w14:paraId="15361BDC" w14:textId="77777777" w:rsidR="00BF1E7A" w:rsidRDefault="00BF1E7A" w:rsidP="009615AC">
            <w:pPr>
              <w:jc w:val="center"/>
              <w:rPr>
                <w:rFonts w:ascii="Arial" w:hAnsi="Arial"/>
              </w:rPr>
            </w:pPr>
          </w:p>
          <w:p w14:paraId="57D7912D" w14:textId="77777777" w:rsidR="00BF1E7A" w:rsidRDefault="00BF1E7A" w:rsidP="009615AC">
            <w:pPr>
              <w:jc w:val="center"/>
              <w:rPr>
                <w:rFonts w:ascii="Arial" w:hAnsi="Arial"/>
              </w:rPr>
            </w:pPr>
          </w:p>
          <w:p w14:paraId="03E9456A" w14:textId="77777777" w:rsidR="005D5840" w:rsidRPr="000D3587" w:rsidRDefault="005D5840" w:rsidP="005D5840">
            <w:pPr>
              <w:rPr>
                <w:rFonts w:ascii="Arial" w:hAnsi="Arial"/>
              </w:rPr>
            </w:pPr>
          </w:p>
          <w:p w14:paraId="2718B3B9" w14:textId="77777777" w:rsidR="00BF1E7A" w:rsidRPr="000D3587" w:rsidRDefault="00BF1E7A" w:rsidP="009615AC">
            <w:pPr>
              <w:rPr>
                <w:rFonts w:ascii="Arial" w:hAnsi="Arial"/>
              </w:rPr>
            </w:pPr>
          </w:p>
        </w:tc>
      </w:tr>
    </w:tbl>
    <w:p w14:paraId="783E0625" w14:textId="77777777" w:rsidR="00BF1E7A" w:rsidRDefault="00BF1E7A" w:rsidP="00BF1E7A">
      <w:pPr>
        <w:rPr>
          <w:rFonts w:ascii="Arial" w:hAnsi="Arial"/>
        </w:rPr>
      </w:pPr>
    </w:p>
    <w:p w14:paraId="7E7EA110" w14:textId="77777777" w:rsidR="00AC7D85" w:rsidRDefault="00AC7D85" w:rsidP="005D5840"/>
    <w:sectPr w:rsidR="00AC7D85" w:rsidSect="006B583E">
      <w:headerReference w:type="default" r:id="rId9"/>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74A37" w14:textId="77777777" w:rsidR="00E71453" w:rsidRDefault="00E71453" w:rsidP="00BF1E7A">
      <w:r>
        <w:separator/>
      </w:r>
    </w:p>
  </w:endnote>
  <w:endnote w:type="continuationSeparator" w:id="0">
    <w:p w14:paraId="70C68F4F" w14:textId="77777777" w:rsidR="00E71453" w:rsidRDefault="00E71453"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DE3C9" w14:textId="77777777" w:rsidR="00E71453" w:rsidRDefault="00E71453" w:rsidP="00BF1E7A">
      <w:r>
        <w:separator/>
      </w:r>
    </w:p>
  </w:footnote>
  <w:footnote w:type="continuationSeparator" w:id="0">
    <w:p w14:paraId="35823598" w14:textId="77777777" w:rsidR="00E71453" w:rsidRDefault="00E71453" w:rsidP="00BF1E7A">
      <w:r>
        <w:continuationSeparator/>
      </w:r>
    </w:p>
  </w:footnote>
  <w:footnote w:id="1">
    <w:p w14:paraId="277774F8" w14:textId="77777777" w:rsidR="00F0703D" w:rsidRPr="00862023" w:rsidRDefault="00F0703D" w:rsidP="00BF1E7A">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University Academic Integrity Regulations</w:t>
      </w:r>
    </w:p>
  </w:footnote>
  <w:footnote w:id="2">
    <w:p w14:paraId="2CCF06BE" w14:textId="77777777" w:rsidR="00F0703D" w:rsidRPr="00B73CD1" w:rsidRDefault="00F0703D"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Campus Advice </w:t>
      </w:r>
      <w:r w:rsidR="00001F71">
        <w:rPr>
          <w:rFonts w:ascii="Arial" w:hAnsi="Arial" w:cs="Arial"/>
          <w:sz w:val="16"/>
          <w:szCs w:val="16"/>
        </w:rPr>
        <w:t>Centres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27C4B" w14:textId="77777777" w:rsidR="006B7DE6" w:rsidRDefault="006B7DE6">
    <w:pPr>
      <w:pStyle w:val="Header"/>
    </w:pPr>
  </w:p>
  <w:p w14:paraId="550726C1" w14:textId="77777777" w:rsidR="006B7DE6" w:rsidRDefault="006B7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655"/>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26B16"/>
    <w:multiLevelType w:val="hybridMultilevel"/>
    <w:tmpl w:val="809A25A8"/>
    <w:lvl w:ilvl="0" w:tplc="9520989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66B4055"/>
    <w:multiLevelType w:val="hybridMultilevel"/>
    <w:tmpl w:val="356E3A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A4B0B"/>
    <w:multiLevelType w:val="hybridMultilevel"/>
    <w:tmpl w:val="882A3642"/>
    <w:lvl w:ilvl="0" w:tplc="F50EAF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6E2DC0"/>
    <w:multiLevelType w:val="hybridMultilevel"/>
    <w:tmpl w:val="B2362D38"/>
    <w:lvl w:ilvl="0" w:tplc="760AC73A">
      <w:start w:val="2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800F9A"/>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E403C"/>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C504DD"/>
    <w:multiLevelType w:val="hybridMultilevel"/>
    <w:tmpl w:val="A092810E"/>
    <w:lvl w:ilvl="0" w:tplc="CCFA38D4">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E11E39"/>
    <w:multiLevelType w:val="hybridMultilevel"/>
    <w:tmpl w:val="CD364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676819"/>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A45D2"/>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F6745C"/>
    <w:multiLevelType w:val="hybridMultilevel"/>
    <w:tmpl w:val="8F8C9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D70D7"/>
    <w:multiLevelType w:val="hybridMultilevel"/>
    <w:tmpl w:val="A4BE8D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D83180"/>
    <w:multiLevelType w:val="hybridMultilevel"/>
    <w:tmpl w:val="CC74F1F0"/>
    <w:lvl w:ilvl="0" w:tplc="D1506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A9D61ED"/>
    <w:multiLevelType w:val="hybridMultilevel"/>
    <w:tmpl w:val="FFC0FE38"/>
    <w:lvl w:ilvl="0" w:tplc="6E40EF9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F7938C2"/>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9D321C"/>
    <w:multiLevelType w:val="hybridMultilevel"/>
    <w:tmpl w:val="7A2A3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774965"/>
    <w:multiLevelType w:val="hybridMultilevel"/>
    <w:tmpl w:val="23C6EC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915F96"/>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4"/>
  </w:num>
  <w:num w:numId="3">
    <w:abstractNumId w:val="1"/>
  </w:num>
  <w:num w:numId="4">
    <w:abstractNumId w:val="11"/>
  </w:num>
  <w:num w:numId="5">
    <w:abstractNumId w:val="9"/>
  </w:num>
  <w:num w:numId="6">
    <w:abstractNumId w:val="13"/>
  </w:num>
  <w:num w:numId="7">
    <w:abstractNumId w:val="3"/>
  </w:num>
  <w:num w:numId="8">
    <w:abstractNumId w:val="5"/>
  </w:num>
  <w:num w:numId="9">
    <w:abstractNumId w:val="19"/>
  </w:num>
  <w:num w:numId="10">
    <w:abstractNumId w:val="16"/>
  </w:num>
  <w:num w:numId="11">
    <w:abstractNumId w:val="17"/>
  </w:num>
  <w:num w:numId="12">
    <w:abstractNumId w:val="4"/>
  </w:num>
  <w:num w:numId="13">
    <w:abstractNumId w:val="2"/>
  </w:num>
  <w:num w:numId="14">
    <w:abstractNumId w:val="8"/>
  </w:num>
  <w:num w:numId="15">
    <w:abstractNumId w:val="20"/>
  </w:num>
  <w:num w:numId="16">
    <w:abstractNumId w:val="15"/>
  </w:num>
  <w:num w:numId="17">
    <w:abstractNumId w:val="0"/>
  </w:num>
  <w:num w:numId="18">
    <w:abstractNumId w:val="10"/>
  </w:num>
  <w:num w:numId="19">
    <w:abstractNumId w:val="6"/>
  </w:num>
  <w:num w:numId="20">
    <w:abstractNumId w:val="21"/>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01F71"/>
    <w:rsid w:val="00002539"/>
    <w:rsid w:val="000165BF"/>
    <w:rsid w:val="00041884"/>
    <w:rsid w:val="00043393"/>
    <w:rsid w:val="0006003B"/>
    <w:rsid w:val="00062A85"/>
    <w:rsid w:val="000675E7"/>
    <w:rsid w:val="00087C8E"/>
    <w:rsid w:val="000A35F2"/>
    <w:rsid w:val="000B0896"/>
    <w:rsid w:val="000B21E6"/>
    <w:rsid w:val="000B53FA"/>
    <w:rsid w:val="000C5AD3"/>
    <w:rsid w:val="000D11AA"/>
    <w:rsid w:val="000D20BE"/>
    <w:rsid w:val="000D76B6"/>
    <w:rsid w:val="000E27E0"/>
    <w:rsid w:val="000E3C8C"/>
    <w:rsid w:val="00113117"/>
    <w:rsid w:val="00113DFC"/>
    <w:rsid w:val="00115890"/>
    <w:rsid w:val="00143AFC"/>
    <w:rsid w:val="0015015E"/>
    <w:rsid w:val="00152D71"/>
    <w:rsid w:val="001671BD"/>
    <w:rsid w:val="00170312"/>
    <w:rsid w:val="00181892"/>
    <w:rsid w:val="0019041C"/>
    <w:rsid w:val="001B77CD"/>
    <w:rsid w:val="001C23F6"/>
    <w:rsid w:val="001C2F3E"/>
    <w:rsid w:val="001D05BF"/>
    <w:rsid w:val="001D1288"/>
    <w:rsid w:val="001D16F3"/>
    <w:rsid w:val="001E14C2"/>
    <w:rsid w:val="001E6091"/>
    <w:rsid w:val="001F208F"/>
    <w:rsid w:val="00200685"/>
    <w:rsid w:val="00214DE8"/>
    <w:rsid w:val="00217A3A"/>
    <w:rsid w:val="00223E15"/>
    <w:rsid w:val="00242CA6"/>
    <w:rsid w:val="00246F1B"/>
    <w:rsid w:val="002524FF"/>
    <w:rsid w:val="00257CD4"/>
    <w:rsid w:val="0026048B"/>
    <w:rsid w:val="002607AA"/>
    <w:rsid w:val="00270DDE"/>
    <w:rsid w:val="00271A84"/>
    <w:rsid w:val="00272850"/>
    <w:rsid w:val="00274979"/>
    <w:rsid w:val="00275BBE"/>
    <w:rsid w:val="002775EC"/>
    <w:rsid w:val="0027783D"/>
    <w:rsid w:val="00280912"/>
    <w:rsid w:val="002929F6"/>
    <w:rsid w:val="002B0307"/>
    <w:rsid w:val="002C6707"/>
    <w:rsid w:val="002D714A"/>
    <w:rsid w:val="002E044E"/>
    <w:rsid w:val="002E2C33"/>
    <w:rsid w:val="002E67F3"/>
    <w:rsid w:val="003078E7"/>
    <w:rsid w:val="003114B6"/>
    <w:rsid w:val="00314956"/>
    <w:rsid w:val="00317550"/>
    <w:rsid w:val="00320811"/>
    <w:rsid w:val="00325E19"/>
    <w:rsid w:val="003400D5"/>
    <w:rsid w:val="00346CDB"/>
    <w:rsid w:val="00347F5F"/>
    <w:rsid w:val="00353CB8"/>
    <w:rsid w:val="003634BD"/>
    <w:rsid w:val="00366940"/>
    <w:rsid w:val="00373524"/>
    <w:rsid w:val="00374D7F"/>
    <w:rsid w:val="00382F11"/>
    <w:rsid w:val="003941A0"/>
    <w:rsid w:val="003A264C"/>
    <w:rsid w:val="003B209B"/>
    <w:rsid w:val="003B579E"/>
    <w:rsid w:val="003D1CD8"/>
    <w:rsid w:val="003D316C"/>
    <w:rsid w:val="003D5AD8"/>
    <w:rsid w:val="003E195C"/>
    <w:rsid w:val="003E3048"/>
    <w:rsid w:val="0041051F"/>
    <w:rsid w:val="00410D33"/>
    <w:rsid w:val="004117D5"/>
    <w:rsid w:val="00411B38"/>
    <w:rsid w:val="004139DA"/>
    <w:rsid w:val="004148FF"/>
    <w:rsid w:val="00416B96"/>
    <w:rsid w:val="00422BED"/>
    <w:rsid w:val="0042457E"/>
    <w:rsid w:val="00425E51"/>
    <w:rsid w:val="00432D4F"/>
    <w:rsid w:val="00436FA1"/>
    <w:rsid w:val="00437159"/>
    <w:rsid w:val="00460B8C"/>
    <w:rsid w:val="00472A4C"/>
    <w:rsid w:val="00473148"/>
    <w:rsid w:val="0047400D"/>
    <w:rsid w:val="00482242"/>
    <w:rsid w:val="00487757"/>
    <w:rsid w:val="00496BDC"/>
    <w:rsid w:val="004A67D8"/>
    <w:rsid w:val="004C0964"/>
    <w:rsid w:val="004D1885"/>
    <w:rsid w:val="004D2D4A"/>
    <w:rsid w:val="004D350F"/>
    <w:rsid w:val="004E08C8"/>
    <w:rsid w:val="004E29F5"/>
    <w:rsid w:val="004F7195"/>
    <w:rsid w:val="00500BD6"/>
    <w:rsid w:val="00513B20"/>
    <w:rsid w:val="00517F0E"/>
    <w:rsid w:val="00542905"/>
    <w:rsid w:val="00546158"/>
    <w:rsid w:val="005466C9"/>
    <w:rsid w:val="0055345D"/>
    <w:rsid w:val="00556481"/>
    <w:rsid w:val="005663F6"/>
    <w:rsid w:val="00575F5F"/>
    <w:rsid w:val="00587B2D"/>
    <w:rsid w:val="005916A1"/>
    <w:rsid w:val="005A6200"/>
    <w:rsid w:val="005B7E77"/>
    <w:rsid w:val="005C475D"/>
    <w:rsid w:val="005C4B27"/>
    <w:rsid w:val="005C6A89"/>
    <w:rsid w:val="005D03CD"/>
    <w:rsid w:val="005D43C9"/>
    <w:rsid w:val="005D5840"/>
    <w:rsid w:val="005D6C95"/>
    <w:rsid w:val="005E326B"/>
    <w:rsid w:val="005E402A"/>
    <w:rsid w:val="005F7FC9"/>
    <w:rsid w:val="006001E5"/>
    <w:rsid w:val="0061075B"/>
    <w:rsid w:val="0061676E"/>
    <w:rsid w:val="00616E8E"/>
    <w:rsid w:val="006252E4"/>
    <w:rsid w:val="006359B0"/>
    <w:rsid w:val="00646641"/>
    <w:rsid w:val="00667D41"/>
    <w:rsid w:val="00683744"/>
    <w:rsid w:val="00683BB0"/>
    <w:rsid w:val="00686014"/>
    <w:rsid w:val="00686E4A"/>
    <w:rsid w:val="00687073"/>
    <w:rsid w:val="006872B8"/>
    <w:rsid w:val="006878FF"/>
    <w:rsid w:val="006B583E"/>
    <w:rsid w:val="006B5F07"/>
    <w:rsid w:val="006B61CB"/>
    <w:rsid w:val="006B72E2"/>
    <w:rsid w:val="006B7DE6"/>
    <w:rsid w:val="006D2F80"/>
    <w:rsid w:val="006D6221"/>
    <w:rsid w:val="00700BFD"/>
    <w:rsid w:val="00707AE4"/>
    <w:rsid w:val="007154B3"/>
    <w:rsid w:val="00715894"/>
    <w:rsid w:val="0072390B"/>
    <w:rsid w:val="00734BCA"/>
    <w:rsid w:val="00735CD9"/>
    <w:rsid w:val="00737449"/>
    <w:rsid w:val="007430A9"/>
    <w:rsid w:val="00743219"/>
    <w:rsid w:val="007442EE"/>
    <w:rsid w:val="00756528"/>
    <w:rsid w:val="00766BD4"/>
    <w:rsid w:val="007673B8"/>
    <w:rsid w:val="00770A0D"/>
    <w:rsid w:val="00770AFB"/>
    <w:rsid w:val="00776FA2"/>
    <w:rsid w:val="007801C6"/>
    <w:rsid w:val="00781514"/>
    <w:rsid w:val="0079077F"/>
    <w:rsid w:val="00794624"/>
    <w:rsid w:val="00797BB4"/>
    <w:rsid w:val="007A4EA8"/>
    <w:rsid w:val="007B5CF7"/>
    <w:rsid w:val="007C27C7"/>
    <w:rsid w:val="007D0D73"/>
    <w:rsid w:val="007D2BC1"/>
    <w:rsid w:val="007E0233"/>
    <w:rsid w:val="007E0E80"/>
    <w:rsid w:val="007E263C"/>
    <w:rsid w:val="007E2EDA"/>
    <w:rsid w:val="007F201C"/>
    <w:rsid w:val="007F4D7D"/>
    <w:rsid w:val="0080766F"/>
    <w:rsid w:val="00815F7D"/>
    <w:rsid w:val="00820C33"/>
    <w:rsid w:val="00821780"/>
    <w:rsid w:val="008306B9"/>
    <w:rsid w:val="00830891"/>
    <w:rsid w:val="00832E37"/>
    <w:rsid w:val="00836F38"/>
    <w:rsid w:val="00842984"/>
    <w:rsid w:val="00845194"/>
    <w:rsid w:val="00850F16"/>
    <w:rsid w:val="008516B4"/>
    <w:rsid w:val="008516E4"/>
    <w:rsid w:val="0085761B"/>
    <w:rsid w:val="00867A46"/>
    <w:rsid w:val="0088112C"/>
    <w:rsid w:val="00893C05"/>
    <w:rsid w:val="008A19BF"/>
    <w:rsid w:val="008A7848"/>
    <w:rsid w:val="008B04AC"/>
    <w:rsid w:val="008B31C4"/>
    <w:rsid w:val="008C7A4C"/>
    <w:rsid w:val="008D7740"/>
    <w:rsid w:val="008D7765"/>
    <w:rsid w:val="008E46D8"/>
    <w:rsid w:val="008F5140"/>
    <w:rsid w:val="00904B40"/>
    <w:rsid w:val="00913E40"/>
    <w:rsid w:val="00921436"/>
    <w:rsid w:val="00937CCF"/>
    <w:rsid w:val="009414E9"/>
    <w:rsid w:val="00943F69"/>
    <w:rsid w:val="00951092"/>
    <w:rsid w:val="009520F3"/>
    <w:rsid w:val="009615AC"/>
    <w:rsid w:val="00965434"/>
    <w:rsid w:val="009700AB"/>
    <w:rsid w:val="00982823"/>
    <w:rsid w:val="00985152"/>
    <w:rsid w:val="00987EC4"/>
    <w:rsid w:val="00990DB4"/>
    <w:rsid w:val="00997406"/>
    <w:rsid w:val="009C36F8"/>
    <w:rsid w:val="009D4154"/>
    <w:rsid w:val="009D5915"/>
    <w:rsid w:val="009E34D2"/>
    <w:rsid w:val="009F421E"/>
    <w:rsid w:val="009F4E24"/>
    <w:rsid w:val="009F61A0"/>
    <w:rsid w:val="00A004CF"/>
    <w:rsid w:val="00A06FE6"/>
    <w:rsid w:val="00A21038"/>
    <w:rsid w:val="00A22EA3"/>
    <w:rsid w:val="00A310D8"/>
    <w:rsid w:val="00A43EDD"/>
    <w:rsid w:val="00A50846"/>
    <w:rsid w:val="00A5104C"/>
    <w:rsid w:val="00A5492E"/>
    <w:rsid w:val="00A56534"/>
    <w:rsid w:val="00A56BC9"/>
    <w:rsid w:val="00A61DC1"/>
    <w:rsid w:val="00A6551F"/>
    <w:rsid w:val="00A66DAD"/>
    <w:rsid w:val="00A77E1E"/>
    <w:rsid w:val="00A84B22"/>
    <w:rsid w:val="00A90C29"/>
    <w:rsid w:val="00A90CE7"/>
    <w:rsid w:val="00A96461"/>
    <w:rsid w:val="00AB4802"/>
    <w:rsid w:val="00AB642E"/>
    <w:rsid w:val="00AC2694"/>
    <w:rsid w:val="00AC3F8E"/>
    <w:rsid w:val="00AC623C"/>
    <w:rsid w:val="00AC7D85"/>
    <w:rsid w:val="00AD66FB"/>
    <w:rsid w:val="00AF2A31"/>
    <w:rsid w:val="00AF5661"/>
    <w:rsid w:val="00B00DF5"/>
    <w:rsid w:val="00B104B9"/>
    <w:rsid w:val="00B1172C"/>
    <w:rsid w:val="00B14F42"/>
    <w:rsid w:val="00B156B4"/>
    <w:rsid w:val="00B171A3"/>
    <w:rsid w:val="00B3736E"/>
    <w:rsid w:val="00B3748C"/>
    <w:rsid w:val="00B4699D"/>
    <w:rsid w:val="00B541E7"/>
    <w:rsid w:val="00B60703"/>
    <w:rsid w:val="00B76DBA"/>
    <w:rsid w:val="00B804A3"/>
    <w:rsid w:val="00BA3AB5"/>
    <w:rsid w:val="00BA7D71"/>
    <w:rsid w:val="00BC36AD"/>
    <w:rsid w:val="00BC7AAF"/>
    <w:rsid w:val="00BD1456"/>
    <w:rsid w:val="00BD465A"/>
    <w:rsid w:val="00BE1108"/>
    <w:rsid w:val="00BE202D"/>
    <w:rsid w:val="00BE5F5F"/>
    <w:rsid w:val="00BF1E7A"/>
    <w:rsid w:val="00BF3DA8"/>
    <w:rsid w:val="00C20A57"/>
    <w:rsid w:val="00C21993"/>
    <w:rsid w:val="00C21A3A"/>
    <w:rsid w:val="00C32576"/>
    <w:rsid w:val="00C373F4"/>
    <w:rsid w:val="00C44B6F"/>
    <w:rsid w:val="00C61D8C"/>
    <w:rsid w:val="00C774E0"/>
    <w:rsid w:val="00C80810"/>
    <w:rsid w:val="00C82A15"/>
    <w:rsid w:val="00C90B03"/>
    <w:rsid w:val="00CA18EE"/>
    <w:rsid w:val="00CB58BE"/>
    <w:rsid w:val="00CD2542"/>
    <w:rsid w:val="00CD57E8"/>
    <w:rsid w:val="00CD5F76"/>
    <w:rsid w:val="00CE602B"/>
    <w:rsid w:val="00CE6B58"/>
    <w:rsid w:val="00CF51C0"/>
    <w:rsid w:val="00D01E9D"/>
    <w:rsid w:val="00D064C1"/>
    <w:rsid w:val="00D21FA8"/>
    <w:rsid w:val="00D36AA9"/>
    <w:rsid w:val="00D403AC"/>
    <w:rsid w:val="00D44B38"/>
    <w:rsid w:val="00D56984"/>
    <w:rsid w:val="00D67DB7"/>
    <w:rsid w:val="00D806E2"/>
    <w:rsid w:val="00D81F70"/>
    <w:rsid w:val="00D84CEE"/>
    <w:rsid w:val="00D936A1"/>
    <w:rsid w:val="00D946F2"/>
    <w:rsid w:val="00D963D7"/>
    <w:rsid w:val="00DA31D3"/>
    <w:rsid w:val="00DA7AD8"/>
    <w:rsid w:val="00DB51D9"/>
    <w:rsid w:val="00DB5EAE"/>
    <w:rsid w:val="00DC29A2"/>
    <w:rsid w:val="00DC7BB0"/>
    <w:rsid w:val="00DD2948"/>
    <w:rsid w:val="00E01782"/>
    <w:rsid w:val="00E039E0"/>
    <w:rsid w:val="00E1083D"/>
    <w:rsid w:val="00E13489"/>
    <w:rsid w:val="00E15452"/>
    <w:rsid w:val="00E33610"/>
    <w:rsid w:val="00E3767F"/>
    <w:rsid w:val="00E4378F"/>
    <w:rsid w:val="00E6129A"/>
    <w:rsid w:val="00E617EE"/>
    <w:rsid w:val="00E665B3"/>
    <w:rsid w:val="00E71453"/>
    <w:rsid w:val="00E90215"/>
    <w:rsid w:val="00E91D25"/>
    <w:rsid w:val="00EA39A0"/>
    <w:rsid w:val="00EA3B3E"/>
    <w:rsid w:val="00EA7BD1"/>
    <w:rsid w:val="00EC0E74"/>
    <w:rsid w:val="00EC38F5"/>
    <w:rsid w:val="00EC46CD"/>
    <w:rsid w:val="00ED03B5"/>
    <w:rsid w:val="00ED563B"/>
    <w:rsid w:val="00ED5C2C"/>
    <w:rsid w:val="00EE2A16"/>
    <w:rsid w:val="00EE36FE"/>
    <w:rsid w:val="00EE6479"/>
    <w:rsid w:val="00EF1355"/>
    <w:rsid w:val="00EF6C95"/>
    <w:rsid w:val="00F028E7"/>
    <w:rsid w:val="00F03778"/>
    <w:rsid w:val="00F0703D"/>
    <w:rsid w:val="00F07A7A"/>
    <w:rsid w:val="00F11356"/>
    <w:rsid w:val="00F13960"/>
    <w:rsid w:val="00F235C7"/>
    <w:rsid w:val="00F270E9"/>
    <w:rsid w:val="00F27AB0"/>
    <w:rsid w:val="00F30E2C"/>
    <w:rsid w:val="00F3219C"/>
    <w:rsid w:val="00F344BC"/>
    <w:rsid w:val="00F5460A"/>
    <w:rsid w:val="00F61D0A"/>
    <w:rsid w:val="00F71B9E"/>
    <w:rsid w:val="00F8636B"/>
    <w:rsid w:val="00F90539"/>
    <w:rsid w:val="00F92C02"/>
    <w:rsid w:val="00FB7A89"/>
    <w:rsid w:val="00FC058C"/>
    <w:rsid w:val="00FC067D"/>
    <w:rsid w:val="00FC5F79"/>
    <w:rsid w:val="00FD2908"/>
    <w:rsid w:val="00FD6FF8"/>
    <w:rsid w:val="00FE05A4"/>
    <w:rsid w:val="00FE1CE2"/>
    <w:rsid w:val="00FE46A0"/>
    <w:rsid w:val="00FE58AC"/>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72740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is.glam.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Courtney</dc:creator>
  <cp:lastModifiedBy>Martin Courtney</cp:lastModifiedBy>
  <cp:revision>3</cp:revision>
  <cp:lastPrinted>2014-11-04T09:02:00Z</cp:lastPrinted>
  <dcterms:created xsi:type="dcterms:W3CDTF">2017-12-07T18:26:00Z</dcterms:created>
  <dcterms:modified xsi:type="dcterms:W3CDTF">2017-12-07T18:26:00Z</dcterms:modified>
</cp:coreProperties>
</file>